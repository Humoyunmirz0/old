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EB0B0" w14:textId="3F0208EE" w:rsidR="000257F7" w:rsidRDefault="000A6310" w:rsidP="004376C5">
      <w:pPr>
        <w:jc w:val="both"/>
        <w:rPr>
          <w:rFonts w:ascii="Times New Roman" w:hAnsi="Times New Roman" w:cs="Times New Roman"/>
          <w:b/>
          <w:bCs/>
          <w:color w:val="002060"/>
          <w:sz w:val="30"/>
          <w:szCs w:val="30"/>
          <w:lang w:val="uk-UA"/>
        </w:rPr>
      </w:pPr>
      <w:r>
        <w:rPr>
          <w:noProof/>
        </w:rPr>
        <w:pict w14:anchorId="3A318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7.8pt;margin-top:-46.2pt;width:82.5pt;height:83.25pt;z-index:-251658752;mso-position-horizontal-relative:text;mso-position-vertical-relative:text">
            <v:imagedata r:id="rId7" o:title="photo_2021-06-26_09-40-37"/>
          </v:shape>
        </w:pict>
      </w:r>
    </w:p>
    <w:p w14:paraId="2D78F4DE" w14:textId="77777777" w:rsidR="000257F7" w:rsidRDefault="000257F7" w:rsidP="004376C5">
      <w:pPr>
        <w:jc w:val="both"/>
        <w:rPr>
          <w:rFonts w:ascii="Times New Roman" w:hAnsi="Times New Roman" w:cs="Times New Roman"/>
          <w:b/>
          <w:bCs/>
          <w:color w:val="002060"/>
          <w:sz w:val="30"/>
          <w:szCs w:val="30"/>
          <w:lang w:val="uk-UA"/>
        </w:rPr>
      </w:pPr>
    </w:p>
    <w:p w14:paraId="335B1E44" w14:textId="5C0ECE02" w:rsidR="004F538F" w:rsidRPr="000257F7" w:rsidRDefault="004F538F" w:rsidP="000257F7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0257F7">
        <w:rPr>
          <w:rFonts w:ascii="Times New Roman" w:hAnsi="Times New Roman" w:cs="Times New Roman"/>
          <w:b/>
          <w:bCs/>
          <w:color w:val="002060"/>
          <w:sz w:val="30"/>
          <w:szCs w:val="30"/>
          <w:lang w:val="uk-UA"/>
        </w:rPr>
        <w:t>МЕЖДУНАРОДНЫЙ ЕВРОПЕЙСКИЙ УНИВЕРСИТЕТ</w:t>
      </w:r>
    </w:p>
    <w:p w14:paraId="6FBCCCD0" w14:textId="77777777" w:rsidR="00A3665D" w:rsidRDefault="00A3665D" w:rsidP="004F53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8F2522" w14:textId="48E466E2" w:rsidR="000A6310" w:rsidRPr="000257F7" w:rsidRDefault="004F538F" w:rsidP="000A6310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bookmarkStart w:id="0" w:name="_GoBack"/>
      <w:bookmarkEnd w:id="0"/>
      <w:proofErr w:type="spellStart"/>
      <w:r w:rsidRPr="000257F7">
        <w:rPr>
          <w:rFonts w:ascii="Times New Roman" w:hAnsi="Times New Roman" w:cs="Times New Roman"/>
          <w:b/>
          <w:bCs/>
          <w:color w:val="002060"/>
          <w:sz w:val="28"/>
          <w:szCs w:val="28"/>
        </w:rPr>
        <w:t>Бакалавр</w:t>
      </w:r>
      <w:r w:rsidR="00351DC1" w:rsidRPr="000257F7">
        <w:rPr>
          <w:rFonts w:ascii="Times New Roman" w:hAnsi="Times New Roman" w:cs="Times New Roman"/>
          <w:b/>
          <w:bCs/>
          <w:color w:val="002060"/>
          <w:sz w:val="28"/>
          <w:szCs w:val="28"/>
        </w:rPr>
        <w:t>и</w:t>
      </w:r>
      <w:r w:rsidRPr="000257F7">
        <w:rPr>
          <w:rFonts w:ascii="Times New Roman" w:hAnsi="Times New Roman" w:cs="Times New Roman"/>
          <w:b/>
          <w:bCs/>
          <w:color w:val="002060"/>
          <w:sz w:val="28"/>
          <w:szCs w:val="28"/>
        </w:rPr>
        <w:t>ат</w:t>
      </w:r>
      <w:proofErr w:type="spellEnd"/>
      <w:r w:rsidRPr="000257F7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– 4 года</w:t>
      </w:r>
    </w:p>
    <w:p w14:paraId="34444036" w14:textId="6145ACB0" w:rsidR="00DF3C6E" w:rsidRPr="000257F7" w:rsidRDefault="00DF3C6E" w:rsidP="004F538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0257F7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Яз</w:t>
      </w:r>
      <w:r w:rsidRPr="000257F7">
        <w:rPr>
          <w:rFonts w:ascii="Times New Roman" w:hAnsi="Times New Roman" w:cs="Times New Roman"/>
          <w:b/>
          <w:color w:val="002060"/>
          <w:sz w:val="28"/>
          <w:szCs w:val="28"/>
        </w:rPr>
        <w:t>ык</w:t>
      </w:r>
      <w:proofErr w:type="spellEnd"/>
      <w:r w:rsidRPr="000257F7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обучения – </w:t>
      </w:r>
      <w:r w:rsidR="000257F7" w:rsidRPr="000257F7">
        <w:rPr>
          <w:rFonts w:ascii="Times New Roman" w:hAnsi="Times New Roman" w:cs="Times New Roman"/>
          <w:b/>
          <w:color w:val="002060"/>
          <w:sz w:val="28"/>
          <w:szCs w:val="28"/>
        </w:rPr>
        <w:t>русский</w:t>
      </w:r>
      <w:r w:rsidRPr="000257F7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</w:p>
    <w:p w14:paraId="415D55CE" w14:textId="34B197BA" w:rsidR="004F538F" w:rsidRDefault="004F538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27"/>
        <w:gridCol w:w="1928"/>
        <w:gridCol w:w="30"/>
        <w:gridCol w:w="1807"/>
        <w:gridCol w:w="36"/>
        <w:gridCol w:w="1752"/>
      </w:tblGrid>
      <w:tr w:rsidR="000257F7" w:rsidRPr="000257F7" w14:paraId="433F5A8B" w14:textId="77777777" w:rsidTr="005A769B">
        <w:tc>
          <w:tcPr>
            <w:tcW w:w="3397" w:type="dxa"/>
            <w:vMerge w:val="restart"/>
          </w:tcPr>
          <w:p w14:paraId="3941B603" w14:textId="0B589035" w:rsidR="004F538F" w:rsidRPr="000257F7" w:rsidRDefault="004F538F" w:rsidP="004F538F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</w:rPr>
            </w:pPr>
            <w:r w:rsidRPr="000257F7">
              <w:rPr>
                <w:rFonts w:ascii="Times New Roman" w:hAnsi="Times New Roman" w:cs="Times New Roman"/>
                <w:b/>
                <w:bCs/>
                <w:color w:val="002060"/>
              </w:rPr>
              <w:t>Специальности</w:t>
            </w:r>
          </w:p>
        </w:tc>
        <w:tc>
          <w:tcPr>
            <w:tcW w:w="5580" w:type="dxa"/>
            <w:gridSpan w:val="6"/>
          </w:tcPr>
          <w:p w14:paraId="08A87FE6" w14:textId="03D4EEF7" w:rsidR="004F538F" w:rsidRPr="000257F7" w:rsidRDefault="004F538F" w:rsidP="004F538F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b/>
                <w:bCs/>
                <w:color w:val="002060"/>
              </w:rPr>
              <w:t>Стоимость обучения</w:t>
            </w:r>
          </w:p>
        </w:tc>
      </w:tr>
      <w:tr w:rsidR="000257F7" w:rsidRPr="000257F7" w14:paraId="686AB7EF" w14:textId="77777777" w:rsidTr="005A769B">
        <w:tc>
          <w:tcPr>
            <w:tcW w:w="3397" w:type="dxa"/>
            <w:vMerge/>
          </w:tcPr>
          <w:p w14:paraId="708164FA" w14:textId="77777777" w:rsidR="004F538F" w:rsidRPr="000257F7" w:rsidRDefault="004F538F" w:rsidP="004F538F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</w:rPr>
            </w:pPr>
          </w:p>
        </w:tc>
        <w:tc>
          <w:tcPr>
            <w:tcW w:w="1985" w:type="dxa"/>
            <w:gridSpan w:val="3"/>
          </w:tcPr>
          <w:p w14:paraId="2F0BCCE6" w14:textId="610646A4" w:rsidR="004F538F" w:rsidRPr="000257F7" w:rsidRDefault="004F538F" w:rsidP="004F538F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</w:rPr>
            </w:pPr>
            <w:r w:rsidRPr="000257F7">
              <w:rPr>
                <w:rFonts w:ascii="Times New Roman" w:hAnsi="Times New Roman" w:cs="Times New Roman"/>
                <w:b/>
                <w:bCs/>
                <w:color w:val="002060"/>
              </w:rPr>
              <w:t>очно</w:t>
            </w:r>
          </w:p>
        </w:tc>
        <w:tc>
          <w:tcPr>
            <w:tcW w:w="1843" w:type="dxa"/>
            <w:gridSpan w:val="2"/>
          </w:tcPr>
          <w:p w14:paraId="72C0539E" w14:textId="7B67830E" w:rsidR="004F538F" w:rsidRPr="000257F7" w:rsidRDefault="00A55271" w:rsidP="004F538F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</w:rPr>
            </w:pPr>
            <w:r w:rsidRPr="000257F7">
              <w:rPr>
                <w:rFonts w:ascii="Times New Roman" w:hAnsi="Times New Roman" w:cs="Times New Roman"/>
                <w:b/>
                <w:bCs/>
                <w:color w:val="002060"/>
              </w:rPr>
              <w:t>онлайн</w:t>
            </w:r>
          </w:p>
        </w:tc>
        <w:tc>
          <w:tcPr>
            <w:tcW w:w="1752" w:type="dxa"/>
          </w:tcPr>
          <w:p w14:paraId="5754B9DA" w14:textId="28442E61" w:rsidR="004F538F" w:rsidRPr="000257F7" w:rsidRDefault="004F538F" w:rsidP="004F538F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</w:rPr>
            </w:pPr>
            <w:r w:rsidRPr="000257F7">
              <w:rPr>
                <w:rFonts w:ascii="Times New Roman" w:hAnsi="Times New Roman" w:cs="Times New Roman"/>
                <w:b/>
                <w:bCs/>
                <w:color w:val="002060"/>
              </w:rPr>
              <w:t>дистанционн</w:t>
            </w:r>
            <w:r w:rsidR="00AA3DB1" w:rsidRPr="000257F7">
              <w:rPr>
                <w:rFonts w:ascii="Times New Roman" w:hAnsi="Times New Roman" w:cs="Times New Roman"/>
                <w:b/>
                <w:bCs/>
                <w:color w:val="002060"/>
              </w:rPr>
              <w:t>о</w:t>
            </w:r>
          </w:p>
        </w:tc>
      </w:tr>
      <w:tr w:rsidR="000257F7" w:rsidRPr="000257F7" w14:paraId="6F3D8912" w14:textId="77777777" w:rsidTr="005A769B">
        <w:tc>
          <w:tcPr>
            <w:tcW w:w="8977" w:type="dxa"/>
            <w:gridSpan w:val="7"/>
          </w:tcPr>
          <w:p w14:paraId="116BCA53" w14:textId="3D6A9821" w:rsidR="00B40644" w:rsidRPr="000257F7" w:rsidRDefault="00B40644" w:rsidP="009E0F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</w:pPr>
            <w:r w:rsidRPr="000257F7"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  <w:t xml:space="preserve">Европейская школа </w:t>
            </w:r>
            <w:r w:rsidR="00AD504C" w:rsidRPr="000257F7"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  <w:t>бизнеса</w:t>
            </w:r>
          </w:p>
        </w:tc>
      </w:tr>
      <w:tr w:rsidR="000257F7" w:rsidRPr="000257F7" w14:paraId="280676B6" w14:textId="77777777" w:rsidTr="005A769B">
        <w:tc>
          <w:tcPr>
            <w:tcW w:w="3397" w:type="dxa"/>
          </w:tcPr>
          <w:p w14:paraId="3B1D3C43" w14:textId="306D3571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Менеджмент</w:t>
            </w:r>
          </w:p>
        </w:tc>
        <w:tc>
          <w:tcPr>
            <w:tcW w:w="1985" w:type="dxa"/>
            <w:gridSpan w:val="3"/>
          </w:tcPr>
          <w:p w14:paraId="6B9DB3FF" w14:textId="54370B91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          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1C0F3FCA" w14:textId="7CD043E4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100EEF7E" w14:textId="2FF75D4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367C9F76" w14:textId="77777777" w:rsidTr="005A769B">
        <w:tc>
          <w:tcPr>
            <w:tcW w:w="3397" w:type="dxa"/>
          </w:tcPr>
          <w:p w14:paraId="4D9C7A62" w14:textId="0A114D64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Менеджмент организаций и администрирование</w:t>
            </w:r>
          </w:p>
        </w:tc>
        <w:tc>
          <w:tcPr>
            <w:tcW w:w="1985" w:type="dxa"/>
            <w:gridSpan w:val="3"/>
          </w:tcPr>
          <w:p w14:paraId="070FE256" w14:textId="6DFD1D83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          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076AC3D4" w14:textId="5CC98D58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25E7538A" w14:textId="123EB5D1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4E202CF1" w14:textId="77777777" w:rsidTr="005A769B">
        <w:tc>
          <w:tcPr>
            <w:tcW w:w="3397" w:type="dxa"/>
          </w:tcPr>
          <w:p w14:paraId="438CE02E" w14:textId="0CE2A90C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Управление проектами</w:t>
            </w:r>
          </w:p>
        </w:tc>
        <w:tc>
          <w:tcPr>
            <w:tcW w:w="1985" w:type="dxa"/>
            <w:gridSpan w:val="3"/>
          </w:tcPr>
          <w:p w14:paraId="0E8118DC" w14:textId="55A7E5B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09A362BA" w14:textId="3B404B33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5C0F32E4" w14:textId="0AD1C894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5071E932" w14:textId="77777777" w:rsidTr="005A769B">
        <w:tc>
          <w:tcPr>
            <w:tcW w:w="3397" w:type="dxa"/>
          </w:tcPr>
          <w:p w14:paraId="1B04F7F7" w14:textId="7EA082BC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Экономика</w:t>
            </w:r>
          </w:p>
        </w:tc>
        <w:tc>
          <w:tcPr>
            <w:tcW w:w="1985" w:type="dxa"/>
            <w:gridSpan w:val="3"/>
          </w:tcPr>
          <w:p w14:paraId="28A97C06" w14:textId="25247EBD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0907BBFD" w14:textId="2C91C263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08C3892B" w14:textId="2D088B5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4BB6C6DE" w14:textId="77777777" w:rsidTr="005A769B">
        <w:tc>
          <w:tcPr>
            <w:tcW w:w="3397" w:type="dxa"/>
          </w:tcPr>
          <w:p w14:paraId="36732931" w14:textId="1BB303C6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Экономика предприятий</w:t>
            </w:r>
          </w:p>
        </w:tc>
        <w:tc>
          <w:tcPr>
            <w:tcW w:w="1985" w:type="dxa"/>
            <w:gridSpan w:val="3"/>
          </w:tcPr>
          <w:p w14:paraId="7B00148A" w14:textId="041EE9A9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4D20E6DF" w14:textId="6EDB282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0245D2DB" w14:textId="3BD65D93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700A959E" w14:textId="77777777" w:rsidTr="005A769B">
        <w:tc>
          <w:tcPr>
            <w:tcW w:w="3397" w:type="dxa"/>
          </w:tcPr>
          <w:p w14:paraId="7BABDC3B" w14:textId="4DF82CFA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Э</w:t>
            </w:r>
            <w:proofErr w:type="spellStart"/>
            <w:r w:rsidRPr="000257F7">
              <w:rPr>
                <w:rFonts w:ascii="Times New Roman" w:hAnsi="Times New Roman" w:cs="Times New Roman"/>
                <w:color w:val="002060"/>
                <w:lang w:val="uk-UA"/>
              </w:rPr>
              <w:t>кономика</w:t>
            </w:r>
            <w:proofErr w:type="spellEnd"/>
            <w:r w:rsidRPr="000257F7">
              <w:rPr>
                <w:rFonts w:ascii="Times New Roman" w:hAnsi="Times New Roman" w:cs="Times New Roman"/>
                <w:color w:val="002060"/>
                <w:lang w:val="uk-UA"/>
              </w:rPr>
              <w:t xml:space="preserve"> </w:t>
            </w:r>
            <w:proofErr w:type="spellStart"/>
            <w:r w:rsidRPr="000257F7">
              <w:rPr>
                <w:rFonts w:ascii="Times New Roman" w:hAnsi="Times New Roman" w:cs="Times New Roman"/>
                <w:color w:val="002060"/>
                <w:lang w:val="uk-UA"/>
              </w:rPr>
              <w:t>сельского</w:t>
            </w:r>
            <w:proofErr w:type="spellEnd"/>
            <w:r w:rsidRPr="000257F7">
              <w:rPr>
                <w:rFonts w:ascii="Times New Roman" w:hAnsi="Times New Roman" w:cs="Times New Roman"/>
                <w:color w:val="002060"/>
                <w:lang w:val="uk-UA"/>
              </w:rPr>
              <w:t xml:space="preserve"> </w:t>
            </w:r>
            <w:proofErr w:type="spellStart"/>
            <w:r w:rsidRPr="000257F7">
              <w:rPr>
                <w:rFonts w:ascii="Times New Roman" w:hAnsi="Times New Roman" w:cs="Times New Roman"/>
                <w:color w:val="002060"/>
                <w:lang w:val="uk-UA"/>
              </w:rPr>
              <w:t>хозяйства</w:t>
            </w:r>
            <w:proofErr w:type="spellEnd"/>
          </w:p>
        </w:tc>
        <w:tc>
          <w:tcPr>
            <w:tcW w:w="1985" w:type="dxa"/>
            <w:gridSpan w:val="3"/>
          </w:tcPr>
          <w:p w14:paraId="0B2CCF67" w14:textId="30F6B96F" w:rsidR="00AF3CB9" w:rsidRPr="000257F7" w:rsidRDefault="00AF3CB9" w:rsidP="00AF3CB9">
            <w:pPr>
              <w:jc w:val="center"/>
              <w:rPr>
                <w:rFonts w:ascii="Times New Roman" w:eastAsia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511D6195" w14:textId="68A0585A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6F356FB0" w14:textId="29D0A97E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3B47C066" w14:textId="77777777" w:rsidTr="005A769B">
        <w:tc>
          <w:tcPr>
            <w:tcW w:w="3397" w:type="dxa"/>
          </w:tcPr>
          <w:p w14:paraId="477A6A72" w14:textId="24FE61FA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Международная экономика</w:t>
            </w:r>
          </w:p>
        </w:tc>
        <w:tc>
          <w:tcPr>
            <w:tcW w:w="1985" w:type="dxa"/>
            <w:gridSpan w:val="3"/>
          </w:tcPr>
          <w:p w14:paraId="3E5267D0" w14:textId="0434A448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7A656C94" w14:textId="6A6A5C05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200357B0" w14:textId="45031F7D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0FEEE746" w14:textId="77777777" w:rsidTr="005A769B">
        <w:tc>
          <w:tcPr>
            <w:tcW w:w="3397" w:type="dxa"/>
          </w:tcPr>
          <w:p w14:paraId="3D0C144E" w14:textId="11FBB76A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Маркетинг</w:t>
            </w:r>
          </w:p>
        </w:tc>
        <w:tc>
          <w:tcPr>
            <w:tcW w:w="1985" w:type="dxa"/>
            <w:gridSpan w:val="3"/>
          </w:tcPr>
          <w:p w14:paraId="1373D8D1" w14:textId="728F002C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5E5193A7" w14:textId="0D59182B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7A9A63AD" w14:textId="23DBDAA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242D3644" w14:textId="77777777" w:rsidTr="005A769B">
        <w:tc>
          <w:tcPr>
            <w:tcW w:w="3397" w:type="dxa"/>
          </w:tcPr>
          <w:p w14:paraId="76668529" w14:textId="486F33B6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Учет и аудит</w:t>
            </w:r>
          </w:p>
        </w:tc>
        <w:tc>
          <w:tcPr>
            <w:tcW w:w="1985" w:type="dxa"/>
            <w:gridSpan w:val="3"/>
          </w:tcPr>
          <w:p w14:paraId="560F6829" w14:textId="730683A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281BC6E3" w14:textId="2E00CFC3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4CA9ABB6" w14:textId="445FDCC9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11438CC2" w14:textId="77777777" w:rsidTr="005A769B">
        <w:tc>
          <w:tcPr>
            <w:tcW w:w="3397" w:type="dxa"/>
          </w:tcPr>
          <w:p w14:paraId="5B2B32FB" w14:textId="091DA276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Финансы, банковское дело и страхование</w:t>
            </w:r>
          </w:p>
        </w:tc>
        <w:tc>
          <w:tcPr>
            <w:tcW w:w="1985" w:type="dxa"/>
            <w:gridSpan w:val="3"/>
          </w:tcPr>
          <w:p w14:paraId="234FBD1F" w14:textId="5BF59E9E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4517245B" w14:textId="702F30C5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23DA8596" w14:textId="2CA5D3A0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04C90B45" w14:textId="77777777" w:rsidTr="005A769B">
        <w:tc>
          <w:tcPr>
            <w:tcW w:w="3397" w:type="dxa"/>
          </w:tcPr>
          <w:p w14:paraId="5BE5BB98" w14:textId="6A62046D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Предпринимательств</w:t>
            </w:r>
            <w:r w:rsidRPr="000257F7">
              <w:rPr>
                <w:rFonts w:ascii="Times New Roman" w:hAnsi="Times New Roman" w:cs="Times New Roman"/>
                <w:color w:val="002060"/>
                <w:lang w:val="uk-UA"/>
              </w:rPr>
              <w:t xml:space="preserve">о, </w:t>
            </w:r>
            <w:proofErr w:type="spellStart"/>
            <w:r w:rsidRPr="000257F7">
              <w:rPr>
                <w:rFonts w:ascii="Times New Roman" w:hAnsi="Times New Roman" w:cs="Times New Roman"/>
                <w:color w:val="002060"/>
                <w:lang w:val="uk-UA"/>
              </w:rPr>
              <w:t>торговля</w:t>
            </w:r>
            <w:proofErr w:type="spellEnd"/>
            <w:r w:rsidRPr="000257F7">
              <w:rPr>
                <w:rFonts w:ascii="Times New Roman" w:hAnsi="Times New Roman" w:cs="Times New Roman"/>
                <w:color w:val="002060"/>
                <w:lang w:val="uk-UA"/>
              </w:rPr>
              <w:t xml:space="preserve"> и </w:t>
            </w:r>
            <w:r w:rsidRPr="000257F7">
              <w:rPr>
                <w:rFonts w:ascii="Times New Roman" w:hAnsi="Times New Roman" w:cs="Times New Roman"/>
                <w:color w:val="002060"/>
              </w:rPr>
              <w:t>биржевая деятельность</w:t>
            </w:r>
          </w:p>
        </w:tc>
        <w:tc>
          <w:tcPr>
            <w:tcW w:w="1985" w:type="dxa"/>
            <w:gridSpan w:val="3"/>
          </w:tcPr>
          <w:p w14:paraId="175AAA6F" w14:textId="78D3047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0C49339A" w14:textId="5D6EF9F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6F4D5529" w14:textId="70B47B5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195221E9" w14:textId="77777777" w:rsidTr="005A769B">
        <w:tc>
          <w:tcPr>
            <w:tcW w:w="3397" w:type="dxa"/>
          </w:tcPr>
          <w:p w14:paraId="429D19C4" w14:textId="5B61C79F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Торговля, логистика и экологическое предпринимательство</w:t>
            </w:r>
          </w:p>
        </w:tc>
        <w:tc>
          <w:tcPr>
            <w:tcW w:w="1985" w:type="dxa"/>
            <w:gridSpan w:val="3"/>
          </w:tcPr>
          <w:p w14:paraId="1FF24B1F" w14:textId="525F26BD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2D38B2B7" w14:textId="05785113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732CD0C6" w14:textId="56EC86C1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5FCB3F42" w14:textId="77777777" w:rsidTr="005A769B">
        <w:tc>
          <w:tcPr>
            <w:tcW w:w="3397" w:type="dxa"/>
          </w:tcPr>
          <w:p w14:paraId="33ABF1CF" w14:textId="224E3FE8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Туризм</w:t>
            </w:r>
          </w:p>
        </w:tc>
        <w:tc>
          <w:tcPr>
            <w:tcW w:w="1985" w:type="dxa"/>
            <w:gridSpan w:val="3"/>
          </w:tcPr>
          <w:p w14:paraId="666862F8" w14:textId="275E14E0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4DA9BCF4" w14:textId="73CAFF4B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03C2B5F6" w14:textId="1D32BCB8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0FECE0BA" w14:textId="77777777" w:rsidTr="005A769B">
        <w:tc>
          <w:tcPr>
            <w:tcW w:w="3397" w:type="dxa"/>
          </w:tcPr>
          <w:p w14:paraId="3FC3CB4D" w14:textId="135B6F7F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0257F7">
              <w:rPr>
                <w:rFonts w:ascii="Times New Roman" w:hAnsi="Times New Roman" w:cs="Times New Roman"/>
                <w:color w:val="002060"/>
              </w:rPr>
              <w:t>Отельно</w:t>
            </w:r>
            <w:proofErr w:type="spellEnd"/>
            <w:r w:rsidRPr="000257F7">
              <w:rPr>
                <w:rFonts w:ascii="Times New Roman" w:hAnsi="Times New Roman" w:cs="Times New Roman"/>
                <w:color w:val="002060"/>
              </w:rPr>
              <w:t>-ресторанное дело</w:t>
            </w:r>
          </w:p>
        </w:tc>
        <w:tc>
          <w:tcPr>
            <w:tcW w:w="1985" w:type="dxa"/>
            <w:gridSpan w:val="3"/>
          </w:tcPr>
          <w:p w14:paraId="555B1998" w14:textId="5F53A4A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22F1C725" w14:textId="4DB0E5B1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307191A3" w14:textId="3E7E93F8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4EEDCF69" w14:textId="77777777" w:rsidTr="005A769B">
        <w:tc>
          <w:tcPr>
            <w:tcW w:w="3397" w:type="dxa"/>
          </w:tcPr>
          <w:p w14:paraId="1D65BD86" w14:textId="4A2AC36A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Международные отношения, общественные коммуникации и региональные студии</w:t>
            </w:r>
          </w:p>
        </w:tc>
        <w:tc>
          <w:tcPr>
            <w:tcW w:w="1985" w:type="dxa"/>
            <w:gridSpan w:val="3"/>
          </w:tcPr>
          <w:p w14:paraId="6324822A" w14:textId="26E054E4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0AA25FDA" w14:textId="1668A479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1243D277" w14:textId="18FF629E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623068C6" w14:textId="77777777" w:rsidTr="005A769B">
        <w:tc>
          <w:tcPr>
            <w:tcW w:w="3397" w:type="dxa"/>
          </w:tcPr>
          <w:p w14:paraId="52B6A4C1" w14:textId="032937AE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Международные экономические отношения</w:t>
            </w:r>
          </w:p>
        </w:tc>
        <w:tc>
          <w:tcPr>
            <w:tcW w:w="1985" w:type="dxa"/>
            <w:gridSpan w:val="3"/>
          </w:tcPr>
          <w:p w14:paraId="43DB6FE8" w14:textId="0725677A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5460F16B" w14:textId="477A8262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261A836B" w14:textId="187712DB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4C5F35ED" w14:textId="77777777" w:rsidTr="005A769B">
        <w:tc>
          <w:tcPr>
            <w:tcW w:w="3397" w:type="dxa"/>
          </w:tcPr>
          <w:p w14:paraId="09672A2A" w14:textId="16915E0C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Публичное управление и администрирование</w:t>
            </w:r>
          </w:p>
        </w:tc>
        <w:tc>
          <w:tcPr>
            <w:tcW w:w="1985" w:type="dxa"/>
            <w:gridSpan w:val="3"/>
          </w:tcPr>
          <w:p w14:paraId="55C9375E" w14:textId="40FF731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235DEE23" w14:textId="41E8CDEE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65857826" w14:textId="2B1B0BAA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3826B762" w14:textId="77777777" w:rsidTr="005A769B">
        <w:tc>
          <w:tcPr>
            <w:tcW w:w="8977" w:type="dxa"/>
            <w:gridSpan w:val="7"/>
          </w:tcPr>
          <w:p w14:paraId="3F1F8B10" w14:textId="7774FD1F" w:rsidR="00B40644" w:rsidRPr="000257F7" w:rsidRDefault="00B40644" w:rsidP="009E0F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</w:pPr>
            <w:r w:rsidRPr="000257F7"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  <w:t>Европейская архитектурн</w:t>
            </w:r>
            <w:r w:rsidR="004643DA" w:rsidRPr="000257F7"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  <w:t>о</w:t>
            </w:r>
            <w:r w:rsidR="004643DA" w:rsidRPr="000257F7"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  <w:lang w:val="en-US"/>
              </w:rPr>
              <w:t>-</w:t>
            </w:r>
            <w:r w:rsidR="004643DA" w:rsidRPr="000257F7"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  <w:t xml:space="preserve">инженерная </w:t>
            </w:r>
            <w:r w:rsidRPr="000257F7"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  <w:t>школа</w:t>
            </w:r>
          </w:p>
        </w:tc>
      </w:tr>
      <w:tr w:rsidR="000257F7" w:rsidRPr="000257F7" w14:paraId="6EA2C8D7" w14:textId="77777777" w:rsidTr="005A769B">
        <w:tc>
          <w:tcPr>
            <w:tcW w:w="3397" w:type="dxa"/>
          </w:tcPr>
          <w:p w14:paraId="5AFFBFD5" w14:textId="161752C7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Архитектура и градостроительство</w:t>
            </w:r>
          </w:p>
        </w:tc>
        <w:tc>
          <w:tcPr>
            <w:tcW w:w="1985" w:type="dxa"/>
            <w:gridSpan w:val="3"/>
          </w:tcPr>
          <w:p w14:paraId="206F4751" w14:textId="0E07178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680FA858" w14:textId="711A7784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3BBA2178" w14:textId="33487F4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023E2A48" w14:textId="77777777" w:rsidTr="005A769B">
        <w:tc>
          <w:tcPr>
            <w:tcW w:w="3397" w:type="dxa"/>
          </w:tcPr>
          <w:p w14:paraId="00D31A4D" w14:textId="799A7C99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Строительство и цивильная инженерия </w:t>
            </w:r>
          </w:p>
        </w:tc>
        <w:tc>
          <w:tcPr>
            <w:tcW w:w="1985" w:type="dxa"/>
            <w:gridSpan w:val="3"/>
          </w:tcPr>
          <w:p w14:paraId="3DA4A87B" w14:textId="411E29D3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70E04C7A" w14:textId="1F68040F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67E2C8CC" w14:textId="7F477CF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4F229F64" w14:textId="77777777" w:rsidTr="005A769B">
        <w:tc>
          <w:tcPr>
            <w:tcW w:w="3397" w:type="dxa"/>
          </w:tcPr>
          <w:p w14:paraId="25E8BC69" w14:textId="08127A64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Автомобильные дороги и аэродромы </w:t>
            </w:r>
          </w:p>
        </w:tc>
        <w:tc>
          <w:tcPr>
            <w:tcW w:w="1985" w:type="dxa"/>
            <w:gridSpan w:val="3"/>
          </w:tcPr>
          <w:p w14:paraId="6C90E116" w14:textId="3D375BB2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0D17EAC7" w14:textId="747065B9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6996896A" w14:textId="7491F614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3F879189" w14:textId="77777777" w:rsidTr="005A769B">
        <w:tc>
          <w:tcPr>
            <w:tcW w:w="3397" w:type="dxa"/>
          </w:tcPr>
          <w:p w14:paraId="7E49B124" w14:textId="47EE0A1F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lastRenderedPageBreak/>
              <w:t xml:space="preserve">Водоснабжение и водоотведение </w:t>
            </w:r>
          </w:p>
        </w:tc>
        <w:tc>
          <w:tcPr>
            <w:tcW w:w="1985" w:type="dxa"/>
            <w:gridSpan w:val="3"/>
          </w:tcPr>
          <w:p w14:paraId="6C1DAEE8" w14:textId="0FC57F8D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49CBEBCC" w14:textId="16FB65D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2F21D225" w14:textId="1E9A6244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770C58CD" w14:textId="77777777" w:rsidTr="005A769B">
        <w:tc>
          <w:tcPr>
            <w:tcW w:w="3397" w:type="dxa"/>
          </w:tcPr>
          <w:p w14:paraId="4EE7022B" w14:textId="2E1C30E6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Гидротехническое строительство, водная инженерия и водные технологии</w:t>
            </w:r>
          </w:p>
        </w:tc>
        <w:tc>
          <w:tcPr>
            <w:tcW w:w="1985" w:type="dxa"/>
            <w:gridSpan w:val="3"/>
          </w:tcPr>
          <w:p w14:paraId="0F4B1DD1" w14:textId="26BB0D6E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4FC38782" w14:textId="457EB7DB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1B3262FE" w14:textId="23B88E11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4E3C0977" w14:textId="77777777" w:rsidTr="005A769B">
        <w:tc>
          <w:tcPr>
            <w:tcW w:w="3397" w:type="dxa"/>
          </w:tcPr>
          <w:p w14:paraId="4EAFD8FF" w14:textId="3642F77B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Городское строительство и хозяйство </w:t>
            </w:r>
          </w:p>
        </w:tc>
        <w:tc>
          <w:tcPr>
            <w:tcW w:w="1985" w:type="dxa"/>
            <w:gridSpan w:val="3"/>
          </w:tcPr>
          <w:p w14:paraId="4B249596" w14:textId="0D0E61B3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558B8B5C" w14:textId="623D78E4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656E2987" w14:textId="796B511B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515FE99B" w14:textId="77777777" w:rsidTr="005A769B">
        <w:tc>
          <w:tcPr>
            <w:tcW w:w="3397" w:type="dxa"/>
          </w:tcPr>
          <w:p w14:paraId="704409DF" w14:textId="6CDB0BD5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Промышленное строительство </w:t>
            </w:r>
          </w:p>
        </w:tc>
        <w:tc>
          <w:tcPr>
            <w:tcW w:w="1985" w:type="dxa"/>
            <w:gridSpan w:val="3"/>
          </w:tcPr>
          <w:p w14:paraId="7D3BA293" w14:textId="7BC6BC4F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73D8D743" w14:textId="6B539B04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60C71AE7" w14:textId="251382D4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7D81889D" w14:textId="77777777" w:rsidTr="005A769B">
        <w:tc>
          <w:tcPr>
            <w:tcW w:w="3397" w:type="dxa"/>
          </w:tcPr>
          <w:p w14:paraId="09B57D62" w14:textId="19B1812F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Геодезия и землеустройство</w:t>
            </w:r>
          </w:p>
        </w:tc>
        <w:tc>
          <w:tcPr>
            <w:tcW w:w="1985" w:type="dxa"/>
            <w:gridSpan w:val="3"/>
          </w:tcPr>
          <w:p w14:paraId="1297D239" w14:textId="123309F4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6568A255" w14:textId="016EE0A4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7A28779C" w14:textId="788EC8F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7817390D" w14:textId="77777777" w:rsidTr="005A769B">
        <w:tc>
          <w:tcPr>
            <w:tcW w:w="3397" w:type="dxa"/>
          </w:tcPr>
          <w:p w14:paraId="2F0856B6" w14:textId="5E845249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Пищевые технологии</w:t>
            </w:r>
          </w:p>
        </w:tc>
        <w:tc>
          <w:tcPr>
            <w:tcW w:w="1985" w:type="dxa"/>
            <w:gridSpan w:val="3"/>
          </w:tcPr>
          <w:p w14:paraId="6DF34647" w14:textId="4B1194CE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28DBFA8B" w14:textId="15ACB48B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1A277DF1" w14:textId="18C0B6A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2756BBE8" w14:textId="77777777" w:rsidTr="005A769B">
        <w:tc>
          <w:tcPr>
            <w:tcW w:w="3397" w:type="dxa"/>
          </w:tcPr>
          <w:p w14:paraId="2DF491E6" w14:textId="7793B764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Издательство и полиграфия</w:t>
            </w:r>
          </w:p>
        </w:tc>
        <w:tc>
          <w:tcPr>
            <w:tcW w:w="1985" w:type="dxa"/>
            <w:gridSpan w:val="3"/>
          </w:tcPr>
          <w:p w14:paraId="1A8DE6DE" w14:textId="7C868164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50DEA2F9" w14:textId="1D96FE7C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081EF983" w14:textId="342BCF2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3A2AFD4C" w14:textId="77777777" w:rsidTr="005A769B">
        <w:tc>
          <w:tcPr>
            <w:tcW w:w="3397" w:type="dxa"/>
          </w:tcPr>
          <w:p w14:paraId="4573784A" w14:textId="42E5C747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Нефтегазовая инженерия и технологии</w:t>
            </w:r>
          </w:p>
        </w:tc>
        <w:tc>
          <w:tcPr>
            <w:tcW w:w="1985" w:type="dxa"/>
            <w:gridSpan w:val="3"/>
          </w:tcPr>
          <w:p w14:paraId="79DA93E2" w14:textId="4F1EE25F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51683F9C" w14:textId="44AD8CB0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275D1CEA" w14:textId="0FB6E4A3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0C4E58CE" w14:textId="77777777" w:rsidTr="005A769B">
        <w:tc>
          <w:tcPr>
            <w:tcW w:w="3397" w:type="dxa"/>
          </w:tcPr>
          <w:p w14:paraId="1E44209B" w14:textId="149A72AC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Технологии защиты окружающей среды</w:t>
            </w:r>
          </w:p>
        </w:tc>
        <w:tc>
          <w:tcPr>
            <w:tcW w:w="1985" w:type="dxa"/>
            <w:gridSpan w:val="3"/>
          </w:tcPr>
          <w:p w14:paraId="36A3A58A" w14:textId="6EDF38E4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3F1260B2" w14:textId="50FB0F85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3F146408" w14:textId="766DF00B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744B968F" w14:textId="77777777" w:rsidTr="005A769B">
        <w:tc>
          <w:tcPr>
            <w:tcW w:w="3397" w:type="dxa"/>
          </w:tcPr>
          <w:p w14:paraId="6782D6F8" w14:textId="1573816D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Горное производство</w:t>
            </w:r>
          </w:p>
        </w:tc>
        <w:tc>
          <w:tcPr>
            <w:tcW w:w="1985" w:type="dxa"/>
            <w:gridSpan w:val="3"/>
          </w:tcPr>
          <w:p w14:paraId="217DE2E7" w14:textId="04966FA1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75768697" w14:textId="4A8F3FBA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5F16446B" w14:textId="729EC3FD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1EEB9DB0" w14:textId="77777777" w:rsidTr="005A769B">
        <w:tc>
          <w:tcPr>
            <w:tcW w:w="3397" w:type="dxa"/>
          </w:tcPr>
          <w:p w14:paraId="12DBD60D" w14:textId="16C0F605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Технологии легкой промышленности </w:t>
            </w:r>
          </w:p>
        </w:tc>
        <w:tc>
          <w:tcPr>
            <w:tcW w:w="1985" w:type="dxa"/>
            <w:gridSpan w:val="3"/>
          </w:tcPr>
          <w:p w14:paraId="16AF6BFE" w14:textId="1A451D13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62CEBCBF" w14:textId="748C9750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302BE48C" w14:textId="4FD1B3A0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7ACF05C6" w14:textId="77777777" w:rsidTr="005A769B">
        <w:tc>
          <w:tcPr>
            <w:tcW w:w="3397" w:type="dxa"/>
          </w:tcPr>
          <w:p w14:paraId="287FE0C7" w14:textId="56281930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Деревообрабатывающие и металлические технологии</w:t>
            </w:r>
          </w:p>
        </w:tc>
        <w:tc>
          <w:tcPr>
            <w:tcW w:w="1985" w:type="dxa"/>
            <w:gridSpan w:val="3"/>
          </w:tcPr>
          <w:p w14:paraId="4CDEF979" w14:textId="5625EC05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2115863A" w14:textId="5095C29C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51CB2ECB" w14:textId="3AE4DE90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4BFA7031" w14:textId="77777777" w:rsidTr="005A769B">
        <w:tc>
          <w:tcPr>
            <w:tcW w:w="3397" w:type="dxa"/>
          </w:tcPr>
          <w:p w14:paraId="0FB393B9" w14:textId="2885F052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Транспортные технологии</w:t>
            </w:r>
          </w:p>
        </w:tc>
        <w:tc>
          <w:tcPr>
            <w:tcW w:w="1985" w:type="dxa"/>
            <w:gridSpan w:val="3"/>
          </w:tcPr>
          <w:p w14:paraId="7736CBAA" w14:textId="07DC7222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0C302016" w14:textId="1C57BFE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2D4BB20D" w14:textId="793B0131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3F394145" w14:textId="77777777" w:rsidTr="005A769B">
        <w:tc>
          <w:tcPr>
            <w:tcW w:w="3397" w:type="dxa"/>
          </w:tcPr>
          <w:p w14:paraId="61AEEEFA" w14:textId="5B1254B2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Речной и морской транспорт</w:t>
            </w:r>
          </w:p>
        </w:tc>
        <w:tc>
          <w:tcPr>
            <w:tcW w:w="1985" w:type="dxa"/>
            <w:gridSpan w:val="3"/>
          </w:tcPr>
          <w:p w14:paraId="0F12CB3C" w14:textId="2F132E90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5F0B6B2D" w14:textId="6D69C39A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541B87E5" w14:textId="67A9AE8F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165C0E61" w14:textId="77777777" w:rsidTr="005A769B">
        <w:tc>
          <w:tcPr>
            <w:tcW w:w="3397" w:type="dxa"/>
          </w:tcPr>
          <w:p w14:paraId="1289CF2F" w14:textId="0DFE41BD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Автомобильный транспорт</w:t>
            </w:r>
          </w:p>
        </w:tc>
        <w:tc>
          <w:tcPr>
            <w:tcW w:w="1985" w:type="dxa"/>
            <w:gridSpan w:val="3"/>
          </w:tcPr>
          <w:p w14:paraId="4BDDECC1" w14:textId="0DEE043C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1BD0882D" w14:textId="0D81DE1D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2A04D495" w14:textId="739A843B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5E3D12FC" w14:textId="77777777" w:rsidTr="005A769B">
        <w:tc>
          <w:tcPr>
            <w:tcW w:w="3397" w:type="dxa"/>
          </w:tcPr>
          <w:p w14:paraId="64A06632" w14:textId="006FB221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Авиационный транспорт</w:t>
            </w:r>
          </w:p>
        </w:tc>
        <w:tc>
          <w:tcPr>
            <w:tcW w:w="1985" w:type="dxa"/>
            <w:gridSpan w:val="3"/>
          </w:tcPr>
          <w:p w14:paraId="787D6686" w14:textId="7F2534EE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7DD32520" w14:textId="4A32B90E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284445F8" w14:textId="09CFB4F0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065725B2" w14:textId="77777777" w:rsidTr="005A769B">
        <w:tc>
          <w:tcPr>
            <w:tcW w:w="3397" w:type="dxa"/>
          </w:tcPr>
          <w:p w14:paraId="680E29DB" w14:textId="5A262430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Железнодорожный транспорт</w:t>
            </w:r>
          </w:p>
        </w:tc>
        <w:tc>
          <w:tcPr>
            <w:tcW w:w="1985" w:type="dxa"/>
            <w:gridSpan w:val="3"/>
          </w:tcPr>
          <w:p w14:paraId="0268AE5F" w14:textId="516C8512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04F63700" w14:textId="16F2229C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74A8AF39" w14:textId="005D0514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64559A71" w14:textId="77777777" w:rsidTr="005A769B">
        <w:tc>
          <w:tcPr>
            <w:tcW w:w="3397" w:type="dxa"/>
          </w:tcPr>
          <w:p w14:paraId="3C354484" w14:textId="1FC31744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Автоматизация и компьютерно-интегрированные технологии </w:t>
            </w:r>
          </w:p>
        </w:tc>
        <w:tc>
          <w:tcPr>
            <w:tcW w:w="1985" w:type="dxa"/>
            <w:gridSpan w:val="3"/>
          </w:tcPr>
          <w:p w14:paraId="629247B4" w14:textId="4B39F20F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20D5B6BC" w14:textId="622669F3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41D004D1" w14:textId="0B9871FD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68D03F19" w14:textId="77777777" w:rsidTr="005A769B">
        <w:tc>
          <w:tcPr>
            <w:tcW w:w="3397" w:type="dxa"/>
          </w:tcPr>
          <w:p w14:paraId="4312DD0F" w14:textId="17EF8D0C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Микро- и </w:t>
            </w:r>
            <w:proofErr w:type="spellStart"/>
            <w:r w:rsidRPr="000257F7">
              <w:rPr>
                <w:rFonts w:ascii="Times New Roman" w:hAnsi="Times New Roman" w:cs="Times New Roman"/>
                <w:color w:val="002060"/>
              </w:rPr>
              <w:t>наносистемная</w:t>
            </w:r>
            <w:proofErr w:type="spellEnd"/>
            <w:r w:rsidRPr="000257F7">
              <w:rPr>
                <w:rFonts w:ascii="Times New Roman" w:hAnsi="Times New Roman" w:cs="Times New Roman"/>
                <w:color w:val="002060"/>
              </w:rPr>
              <w:t xml:space="preserve"> техника</w:t>
            </w:r>
          </w:p>
        </w:tc>
        <w:tc>
          <w:tcPr>
            <w:tcW w:w="1985" w:type="dxa"/>
            <w:gridSpan w:val="3"/>
          </w:tcPr>
          <w:p w14:paraId="45B75387" w14:textId="09080038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250C3C09" w14:textId="76BB80B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6167DE83" w14:textId="7259A058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638B2ECA" w14:textId="77777777" w:rsidTr="005A769B">
        <w:tc>
          <w:tcPr>
            <w:tcW w:w="3397" w:type="dxa"/>
          </w:tcPr>
          <w:p w14:paraId="1811976C" w14:textId="2BB03DA3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Метрология и информационно-измерительная техника</w:t>
            </w:r>
          </w:p>
        </w:tc>
        <w:tc>
          <w:tcPr>
            <w:tcW w:w="1985" w:type="dxa"/>
            <w:gridSpan w:val="3"/>
          </w:tcPr>
          <w:p w14:paraId="75EACEF1" w14:textId="12FD24DC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4C11E30B" w14:textId="1245ECD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6540019F" w14:textId="7369495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2D187710" w14:textId="77777777" w:rsidTr="005A769B">
        <w:tc>
          <w:tcPr>
            <w:tcW w:w="3397" w:type="dxa"/>
          </w:tcPr>
          <w:p w14:paraId="3A9A1379" w14:textId="619938DD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Отраслевое машиностроение</w:t>
            </w:r>
          </w:p>
        </w:tc>
        <w:tc>
          <w:tcPr>
            <w:tcW w:w="1985" w:type="dxa"/>
            <w:gridSpan w:val="3"/>
          </w:tcPr>
          <w:p w14:paraId="43E9D5FC" w14:textId="147BCE7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7CC2F3E4" w14:textId="1F9B8711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5E137FBE" w14:textId="606C056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53298D1B" w14:textId="77777777" w:rsidTr="005A769B">
        <w:tc>
          <w:tcPr>
            <w:tcW w:w="3397" w:type="dxa"/>
          </w:tcPr>
          <w:p w14:paraId="1E9C6EE4" w14:textId="3D620794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Прикладная механика</w:t>
            </w:r>
          </w:p>
        </w:tc>
        <w:tc>
          <w:tcPr>
            <w:tcW w:w="1985" w:type="dxa"/>
            <w:gridSpan w:val="3"/>
          </w:tcPr>
          <w:p w14:paraId="7256DEA4" w14:textId="6CAC43BB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09A8342A" w14:textId="2C9948EE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14E5E908" w14:textId="2B1835C2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7CF9F993" w14:textId="77777777" w:rsidTr="005A769B">
        <w:tc>
          <w:tcPr>
            <w:tcW w:w="3397" w:type="dxa"/>
          </w:tcPr>
          <w:p w14:paraId="7C171D4C" w14:textId="76A7FD95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  <w:lang w:val="uk-UA"/>
              </w:rPr>
            </w:pPr>
            <w:proofErr w:type="spellStart"/>
            <w:r w:rsidRPr="000257F7">
              <w:rPr>
                <w:rFonts w:ascii="Times New Roman" w:hAnsi="Times New Roman" w:cs="Times New Roman"/>
                <w:color w:val="002060"/>
                <w:lang w:val="uk-UA"/>
              </w:rPr>
              <w:t>Авиационная</w:t>
            </w:r>
            <w:proofErr w:type="spellEnd"/>
            <w:r w:rsidRPr="000257F7">
              <w:rPr>
                <w:rFonts w:ascii="Times New Roman" w:hAnsi="Times New Roman" w:cs="Times New Roman"/>
                <w:color w:val="002060"/>
                <w:lang w:val="uk-UA"/>
              </w:rPr>
              <w:t xml:space="preserve"> и ракетно-</w:t>
            </w:r>
            <w:r w:rsidRPr="000257F7">
              <w:rPr>
                <w:rFonts w:ascii="Times New Roman" w:hAnsi="Times New Roman" w:cs="Times New Roman"/>
                <w:color w:val="002060"/>
              </w:rPr>
              <w:t>космическая</w:t>
            </w:r>
            <w:r w:rsidRPr="000257F7">
              <w:rPr>
                <w:rFonts w:ascii="Times New Roman" w:hAnsi="Times New Roman" w:cs="Times New Roman"/>
                <w:color w:val="002060"/>
                <w:lang w:val="uk-UA"/>
              </w:rPr>
              <w:t xml:space="preserve"> </w:t>
            </w:r>
            <w:proofErr w:type="spellStart"/>
            <w:r w:rsidRPr="000257F7">
              <w:rPr>
                <w:rFonts w:ascii="Times New Roman" w:hAnsi="Times New Roman" w:cs="Times New Roman"/>
                <w:color w:val="002060"/>
                <w:lang w:val="uk-UA"/>
              </w:rPr>
              <w:t>техника</w:t>
            </w:r>
            <w:proofErr w:type="spellEnd"/>
          </w:p>
        </w:tc>
        <w:tc>
          <w:tcPr>
            <w:tcW w:w="1985" w:type="dxa"/>
            <w:gridSpan w:val="3"/>
          </w:tcPr>
          <w:p w14:paraId="1DCBDA4F" w14:textId="27AF45FC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3082B92E" w14:textId="0F8F9D51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2206E132" w14:textId="5AD3182F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3DC87B2C" w14:textId="77777777" w:rsidTr="005A769B">
        <w:tc>
          <w:tcPr>
            <w:tcW w:w="3397" w:type="dxa"/>
          </w:tcPr>
          <w:p w14:paraId="1CE8885F" w14:textId="272CAB60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Материаловедение</w:t>
            </w:r>
          </w:p>
        </w:tc>
        <w:tc>
          <w:tcPr>
            <w:tcW w:w="1985" w:type="dxa"/>
            <w:gridSpan w:val="3"/>
          </w:tcPr>
          <w:p w14:paraId="1FC463AE" w14:textId="0A1CA180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4C30C268" w14:textId="1392F183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059EF277" w14:textId="6F53B291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5A76B130" w14:textId="77777777" w:rsidTr="005A769B">
        <w:tc>
          <w:tcPr>
            <w:tcW w:w="3397" w:type="dxa"/>
          </w:tcPr>
          <w:p w14:paraId="6B5D16AE" w14:textId="0DBD6677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Судостроение</w:t>
            </w:r>
          </w:p>
        </w:tc>
        <w:tc>
          <w:tcPr>
            <w:tcW w:w="1985" w:type="dxa"/>
            <w:gridSpan w:val="3"/>
          </w:tcPr>
          <w:p w14:paraId="6D3BEFB1" w14:textId="076C73E2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2F675B74" w14:textId="0747F434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2B2C3840" w14:textId="78F6494D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2635A425" w14:textId="77777777" w:rsidTr="005A769B">
        <w:tc>
          <w:tcPr>
            <w:tcW w:w="3397" w:type="dxa"/>
          </w:tcPr>
          <w:p w14:paraId="16785249" w14:textId="5F3F8DE0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Электроэнергетика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 xml:space="preserve">, </w:t>
            </w:r>
            <w:r w:rsidRPr="000257F7">
              <w:rPr>
                <w:rFonts w:ascii="Times New Roman" w:hAnsi="Times New Roman" w:cs="Times New Roman"/>
                <w:color w:val="002060"/>
              </w:rPr>
              <w:t>электротехника и электромеханика</w:t>
            </w:r>
          </w:p>
        </w:tc>
        <w:tc>
          <w:tcPr>
            <w:tcW w:w="1985" w:type="dxa"/>
            <w:gridSpan w:val="3"/>
          </w:tcPr>
          <w:p w14:paraId="20F977D0" w14:textId="66A66A68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1D76305F" w14:textId="6E70188C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5A2A5CC4" w14:textId="1B670D14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25549B00" w14:textId="77777777" w:rsidTr="005A769B">
        <w:tc>
          <w:tcPr>
            <w:tcW w:w="3397" w:type="dxa"/>
          </w:tcPr>
          <w:p w14:paraId="4F2A2CD0" w14:textId="7EC9BC39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Металлургия</w:t>
            </w:r>
          </w:p>
        </w:tc>
        <w:tc>
          <w:tcPr>
            <w:tcW w:w="1985" w:type="dxa"/>
            <w:gridSpan w:val="3"/>
          </w:tcPr>
          <w:p w14:paraId="2005FBA2" w14:textId="2612D9C1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2093480D" w14:textId="5D6AB2C3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4D3FD82A" w14:textId="5B6D86B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7357FFFE" w14:textId="77777777" w:rsidTr="005A769B">
        <w:tc>
          <w:tcPr>
            <w:tcW w:w="3397" w:type="dxa"/>
          </w:tcPr>
          <w:p w14:paraId="2754A59C" w14:textId="3085985D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Теплоэнергетика</w:t>
            </w:r>
          </w:p>
        </w:tc>
        <w:tc>
          <w:tcPr>
            <w:tcW w:w="1985" w:type="dxa"/>
            <w:gridSpan w:val="3"/>
          </w:tcPr>
          <w:p w14:paraId="756214F4" w14:textId="3C38937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4ECAD930" w14:textId="6158BF13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56FAECB7" w14:textId="13D5FB24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6C308905" w14:textId="77777777" w:rsidTr="005A769B">
        <w:tc>
          <w:tcPr>
            <w:tcW w:w="3397" w:type="dxa"/>
          </w:tcPr>
          <w:p w14:paraId="1204B979" w14:textId="3DBD4D8F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Энергетическое машиностроение</w:t>
            </w:r>
          </w:p>
        </w:tc>
        <w:tc>
          <w:tcPr>
            <w:tcW w:w="1985" w:type="dxa"/>
            <w:gridSpan w:val="3"/>
          </w:tcPr>
          <w:p w14:paraId="5A4C16B8" w14:textId="617DE13E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341080CA" w14:textId="24A72CBF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78298718" w14:textId="131053B2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7C29ACFE" w14:textId="77777777" w:rsidTr="005A769B">
        <w:tc>
          <w:tcPr>
            <w:tcW w:w="3397" w:type="dxa"/>
          </w:tcPr>
          <w:p w14:paraId="375A656C" w14:textId="2AE2D67C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Атомная энергетика</w:t>
            </w:r>
          </w:p>
        </w:tc>
        <w:tc>
          <w:tcPr>
            <w:tcW w:w="1985" w:type="dxa"/>
            <w:gridSpan w:val="3"/>
          </w:tcPr>
          <w:p w14:paraId="21F1A505" w14:textId="3536FD63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4E5480EA" w14:textId="3C6C63FE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1AE27185" w14:textId="74678F4E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024C3598" w14:textId="77777777" w:rsidTr="005A769B">
        <w:tc>
          <w:tcPr>
            <w:tcW w:w="3397" w:type="dxa"/>
          </w:tcPr>
          <w:p w14:paraId="65DE7685" w14:textId="1DEB6130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lastRenderedPageBreak/>
              <w:t>Гидроэнергетика</w:t>
            </w:r>
          </w:p>
        </w:tc>
        <w:tc>
          <w:tcPr>
            <w:tcW w:w="1985" w:type="dxa"/>
            <w:gridSpan w:val="3"/>
          </w:tcPr>
          <w:p w14:paraId="2275BC09" w14:textId="19A38E1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19BB7871" w14:textId="2544E17D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4808525B" w14:textId="43F193A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21E5DA5C" w14:textId="77777777" w:rsidTr="005A769B">
        <w:tc>
          <w:tcPr>
            <w:tcW w:w="3397" w:type="dxa"/>
          </w:tcPr>
          <w:p w14:paraId="070FF59D" w14:textId="4164AF59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Электроника</w:t>
            </w:r>
          </w:p>
        </w:tc>
        <w:tc>
          <w:tcPr>
            <w:tcW w:w="1985" w:type="dxa"/>
            <w:gridSpan w:val="3"/>
          </w:tcPr>
          <w:p w14:paraId="0A4E2EA0" w14:textId="328EDB01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745F7881" w14:textId="5E8B468F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0D9ED88A" w14:textId="25BA524C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62FB977D" w14:textId="77777777" w:rsidTr="005A769B">
        <w:tc>
          <w:tcPr>
            <w:tcW w:w="3397" w:type="dxa"/>
          </w:tcPr>
          <w:p w14:paraId="09F6C60E" w14:textId="359FC854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Авионика</w:t>
            </w:r>
          </w:p>
        </w:tc>
        <w:tc>
          <w:tcPr>
            <w:tcW w:w="1985" w:type="dxa"/>
            <w:gridSpan w:val="3"/>
          </w:tcPr>
          <w:p w14:paraId="5B18B743" w14:textId="2D747641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5E3B7DAC" w14:textId="201EC719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2B5124C0" w14:textId="77F4054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42E8135C" w14:textId="77777777" w:rsidTr="005A769B">
        <w:tc>
          <w:tcPr>
            <w:tcW w:w="3397" w:type="dxa"/>
          </w:tcPr>
          <w:p w14:paraId="530DD414" w14:textId="341A0F7C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Химия</w:t>
            </w:r>
          </w:p>
        </w:tc>
        <w:tc>
          <w:tcPr>
            <w:tcW w:w="1985" w:type="dxa"/>
            <w:gridSpan w:val="3"/>
          </w:tcPr>
          <w:p w14:paraId="548DEE30" w14:textId="67E95AA0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63F788FE" w14:textId="57C8DA2E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2A4F6525" w14:textId="677B3C33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23F4242F" w14:textId="77777777" w:rsidTr="005A769B">
        <w:tc>
          <w:tcPr>
            <w:tcW w:w="3397" w:type="dxa"/>
          </w:tcPr>
          <w:p w14:paraId="5C3B7EDF" w14:textId="66D0DD63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География</w:t>
            </w:r>
          </w:p>
        </w:tc>
        <w:tc>
          <w:tcPr>
            <w:tcW w:w="1985" w:type="dxa"/>
            <w:gridSpan w:val="3"/>
          </w:tcPr>
          <w:p w14:paraId="717F11AB" w14:textId="7E46A31C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32D5B31A" w14:textId="4F66F738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4B44A82A" w14:textId="7DC14E69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4FFCF748" w14:textId="77777777" w:rsidTr="005A769B">
        <w:tc>
          <w:tcPr>
            <w:tcW w:w="3397" w:type="dxa"/>
          </w:tcPr>
          <w:p w14:paraId="681CD924" w14:textId="75CA1AE5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Прикладная физика и </w:t>
            </w:r>
            <w:proofErr w:type="spellStart"/>
            <w:r w:rsidRPr="000257F7">
              <w:rPr>
                <w:rFonts w:ascii="Times New Roman" w:hAnsi="Times New Roman" w:cs="Times New Roman"/>
                <w:color w:val="002060"/>
              </w:rPr>
              <w:t>наноматериалы</w:t>
            </w:r>
            <w:proofErr w:type="spellEnd"/>
          </w:p>
        </w:tc>
        <w:tc>
          <w:tcPr>
            <w:tcW w:w="1985" w:type="dxa"/>
            <w:gridSpan w:val="3"/>
          </w:tcPr>
          <w:p w14:paraId="35C33184" w14:textId="48DFC35F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1C4F5CF6" w14:textId="3C26F763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2BAE1233" w14:textId="7BEA02D5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4F92256F" w14:textId="77777777" w:rsidTr="005A769B">
        <w:tc>
          <w:tcPr>
            <w:tcW w:w="3397" w:type="dxa"/>
          </w:tcPr>
          <w:p w14:paraId="36A76D4F" w14:textId="6576ADAA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Биотехнологии и биоинженерия</w:t>
            </w:r>
          </w:p>
        </w:tc>
        <w:tc>
          <w:tcPr>
            <w:tcW w:w="1985" w:type="dxa"/>
            <w:gridSpan w:val="3"/>
          </w:tcPr>
          <w:p w14:paraId="5019359B" w14:textId="4B56F119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722A6734" w14:textId="3DED54DA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5FC6254F" w14:textId="5B7BACC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62D7F0E5" w14:textId="77777777" w:rsidTr="005A769B">
        <w:tc>
          <w:tcPr>
            <w:tcW w:w="3397" w:type="dxa"/>
          </w:tcPr>
          <w:p w14:paraId="34B2F615" w14:textId="14F130F2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Химические технологии и инженерия</w:t>
            </w:r>
          </w:p>
        </w:tc>
        <w:tc>
          <w:tcPr>
            <w:tcW w:w="1985" w:type="dxa"/>
            <w:gridSpan w:val="3"/>
          </w:tcPr>
          <w:p w14:paraId="5097468A" w14:textId="616C20E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5679FDD7" w14:textId="54DCF86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210BF58D" w14:textId="32A00A7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3BC71EC2" w14:textId="77777777" w:rsidTr="005A769B">
        <w:tc>
          <w:tcPr>
            <w:tcW w:w="3397" w:type="dxa"/>
          </w:tcPr>
          <w:p w14:paraId="114176C2" w14:textId="03EF73C2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Биомедицинская инженерия</w:t>
            </w:r>
          </w:p>
        </w:tc>
        <w:tc>
          <w:tcPr>
            <w:tcW w:w="1985" w:type="dxa"/>
            <w:gridSpan w:val="3"/>
          </w:tcPr>
          <w:p w14:paraId="1775A3BB" w14:textId="0C370913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1716F9B4" w14:textId="3C324CA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67762DC7" w14:textId="40BE253D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0EBD9FC0" w14:textId="77777777" w:rsidTr="005A769B">
        <w:tc>
          <w:tcPr>
            <w:tcW w:w="8977" w:type="dxa"/>
            <w:gridSpan w:val="7"/>
          </w:tcPr>
          <w:p w14:paraId="4E1BFD9D" w14:textId="77777777" w:rsidR="004A650C" w:rsidRPr="000257F7" w:rsidRDefault="004A650C" w:rsidP="004A650C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  <w:lang w:val="en-US"/>
              </w:rPr>
            </w:pPr>
            <w:r w:rsidRPr="000257F7"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  <w:t xml:space="preserve">Европейская школа </w:t>
            </w:r>
            <w:r w:rsidRPr="000257F7"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  <w:lang w:val="en-US"/>
              </w:rPr>
              <w:t>IT</w:t>
            </w:r>
          </w:p>
          <w:p w14:paraId="39C3270B" w14:textId="4A9EEDF7" w:rsidR="000257F7" w:rsidRPr="000257F7" w:rsidRDefault="000257F7" w:rsidP="004A650C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  <w:lang w:val="en-US"/>
              </w:rPr>
            </w:pPr>
          </w:p>
        </w:tc>
      </w:tr>
      <w:tr w:rsidR="000257F7" w:rsidRPr="000257F7" w14:paraId="35E14FCB" w14:textId="77777777" w:rsidTr="005A769B">
        <w:tc>
          <w:tcPr>
            <w:tcW w:w="3397" w:type="dxa"/>
          </w:tcPr>
          <w:p w14:paraId="6791C968" w14:textId="12B3102D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Инженерия программного обеспечения</w:t>
            </w:r>
          </w:p>
        </w:tc>
        <w:tc>
          <w:tcPr>
            <w:tcW w:w="1985" w:type="dxa"/>
            <w:gridSpan w:val="3"/>
          </w:tcPr>
          <w:p w14:paraId="5EE87C69" w14:textId="1B6031F2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17F9BBFD" w14:textId="0AFB6B9F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62AD8557" w14:textId="2AE31EA5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39A780C5" w14:textId="77777777" w:rsidTr="005A769B">
        <w:tc>
          <w:tcPr>
            <w:tcW w:w="3397" w:type="dxa"/>
          </w:tcPr>
          <w:p w14:paraId="5F7EF9FD" w14:textId="37A99F2E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Программная инженерия </w:t>
            </w:r>
          </w:p>
        </w:tc>
        <w:tc>
          <w:tcPr>
            <w:tcW w:w="1985" w:type="dxa"/>
            <w:gridSpan w:val="3"/>
          </w:tcPr>
          <w:p w14:paraId="254959CB" w14:textId="5468DBEB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0A069665" w14:textId="6A5C5D9E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39C44568" w14:textId="661B7548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2D576516" w14:textId="77777777" w:rsidTr="005A769B">
        <w:tc>
          <w:tcPr>
            <w:tcW w:w="3397" w:type="dxa"/>
          </w:tcPr>
          <w:p w14:paraId="6B8429A5" w14:textId="1895F0EC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Компьютерные науки</w:t>
            </w:r>
          </w:p>
        </w:tc>
        <w:tc>
          <w:tcPr>
            <w:tcW w:w="1985" w:type="dxa"/>
            <w:gridSpan w:val="3"/>
          </w:tcPr>
          <w:p w14:paraId="483E85F8" w14:textId="55C99964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21A64BA5" w14:textId="748072B4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03B0B689" w14:textId="466F471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53B3238C" w14:textId="77777777" w:rsidTr="005A769B">
        <w:tc>
          <w:tcPr>
            <w:tcW w:w="3397" w:type="dxa"/>
          </w:tcPr>
          <w:p w14:paraId="0CCDC321" w14:textId="06AFD81D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Информационные управляющие системы и технологии </w:t>
            </w:r>
          </w:p>
        </w:tc>
        <w:tc>
          <w:tcPr>
            <w:tcW w:w="1985" w:type="dxa"/>
            <w:gridSpan w:val="3"/>
          </w:tcPr>
          <w:p w14:paraId="4CC37D10" w14:textId="320E750F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02A1B1DF" w14:textId="7EBD4A5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10317070" w14:textId="3607017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69CC8E71" w14:textId="77777777" w:rsidTr="005A769B">
        <w:tc>
          <w:tcPr>
            <w:tcW w:w="3397" w:type="dxa"/>
          </w:tcPr>
          <w:p w14:paraId="0A28E7EF" w14:textId="0831D01B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Компьютерная инженерия</w:t>
            </w:r>
          </w:p>
        </w:tc>
        <w:tc>
          <w:tcPr>
            <w:tcW w:w="1985" w:type="dxa"/>
            <w:gridSpan w:val="3"/>
          </w:tcPr>
          <w:p w14:paraId="5E5662DC" w14:textId="6FAD9138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331B841D" w14:textId="3ED9DBA0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41A81F7B" w14:textId="45D0105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68DA995B" w14:textId="77777777" w:rsidTr="005A769B">
        <w:tc>
          <w:tcPr>
            <w:tcW w:w="3397" w:type="dxa"/>
          </w:tcPr>
          <w:p w14:paraId="6781804E" w14:textId="3EE87346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Компьютерные системы и сети</w:t>
            </w:r>
          </w:p>
        </w:tc>
        <w:tc>
          <w:tcPr>
            <w:tcW w:w="1985" w:type="dxa"/>
            <w:gridSpan w:val="3"/>
          </w:tcPr>
          <w:p w14:paraId="6E2428D1" w14:textId="70A90A33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7C3EDD1F" w14:textId="46CB51E1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12B5F091" w14:textId="5A0FB8D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47D64919" w14:textId="77777777" w:rsidTr="005A769B">
        <w:tc>
          <w:tcPr>
            <w:tcW w:w="3397" w:type="dxa"/>
          </w:tcPr>
          <w:p w14:paraId="253A181E" w14:textId="396F46C8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0257F7">
              <w:rPr>
                <w:rFonts w:ascii="Times New Roman" w:hAnsi="Times New Roman" w:cs="Times New Roman"/>
                <w:color w:val="002060"/>
              </w:rPr>
              <w:t>Кибербезопасность</w:t>
            </w:r>
            <w:proofErr w:type="spellEnd"/>
            <w:r w:rsidRPr="000257F7">
              <w:rPr>
                <w:rFonts w:ascii="Times New Roman" w:hAnsi="Times New Roman" w:cs="Times New Roman"/>
                <w:color w:val="002060"/>
              </w:rPr>
              <w:t xml:space="preserve"> </w:t>
            </w:r>
          </w:p>
        </w:tc>
        <w:tc>
          <w:tcPr>
            <w:tcW w:w="1985" w:type="dxa"/>
            <w:gridSpan w:val="3"/>
          </w:tcPr>
          <w:p w14:paraId="40BC0B7E" w14:textId="1FF94648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0911BD63" w14:textId="01110CE5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089B45ED" w14:textId="2832E4C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613165CF" w14:textId="77777777" w:rsidTr="005A769B">
        <w:tc>
          <w:tcPr>
            <w:tcW w:w="3397" w:type="dxa"/>
          </w:tcPr>
          <w:p w14:paraId="02BF202C" w14:textId="6163BA08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Безопасность информационных и коммуникационных систем</w:t>
            </w:r>
          </w:p>
        </w:tc>
        <w:tc>
          <w:tcPr>
            <w:tcW w:w="1985" w:type="dxa"/>
            <w:gridSpan w:val="3"/>
          </w:tcPr>
          <w:p w14:paraId="7941F486" w14:textId="390A0675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724EAFE4" w14:textId="06284CBD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4FBEAE4B" w14:textId="437F6382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5B62B97F" w14:textId="77777777" w:rsidTr="005A769B">
        <w:tc>
          <w:tcPr>
            <w:tcW w:w="3397" w:type="dxa"/>
          </w:tcPr>
          <w:p w14:paraId="3F1BABFD" w14:textId="6021EEA5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Информационные системы и технологии</w:t>
            </w:r>
          </w:p>
        </w:tc>
        <w:tc>
          <w:tcPr>
            <w:tcW w:w="1985" w:type="dxa"/>
            <w:gridSpan w:val="3"/>
          </w:tcPr>
          <w:p w14:paraId="23A1D111" w14:textId="50A68939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11DE4FF2" w14:textId="5314B432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18ADB76E" w14:textId="09195B6E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61E8BD91" w14:textId="77777777" w:rsidTr="005A769B">
        <w:tc>
          <w:tcPr>
            <w:tcW w:w="3397" w:type="dxa"/>
          </w:tcPr>
          <w:p w14:paraId="0842B154" w14:textId="4E721ED3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Искусственный интеллект </w:t>
            </w:r>
          </w:p>
        </w:tc>
        <w:tc>
          <w:tcPr>
            <w:tcW w:w="1985" w:type="dxa"/>
            <w:gridSpan w:val="3"/>
          </w:tcPr>
          <w:p w14:paraId="01998683" w14:textId="1FEB3DEE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79C9FC65" w14:textId="5C51B6B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54E4A05C" w14:textId="2CD53F5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1EF3E094" w14:textId="77777777" w:rsidTr="005A769B">
        <w:tc>
          <w:tcPr>
            <w:tcW w:w="3397" w:type="dxa"/>
          </w:tcPr>
          <w:p w14:paraId="43407AD0" w14:textId="2126260E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Аналитика данных </w:t>
            </w:r>
          </w:p>
        </w:tc>
        <w:tc>
          <w:tcPr>
            <w:tcW w:w="1985" w:type="dxa"/>
            <w:gridSpan w:val="3"/>
          </w:tcPr>
          <w:p w14:paraId="1BB45468" w14:textId="1EB38E5B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7016E143" w14:textId="45DB6F2F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38CCAC1F" w14:textId="0BEB9ED0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7A04A013" w14:textId="77777777" w:rsidTr="005A769B">
        <w:tc>
          <w:tcPr>
            <w:tcW w:w="3397" w:type="dxa"/>
          </w:tcPr>
          <w:p w14:paraId="59E5FF32" w14:textId="62C9D71F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Прикладное программирование </w:t>
            </w:r>
          </w:p>
        </w:tc>
        <w:tc>
          <w:tcPr>
            <w:tcW w:w="1985" w:type="dxa"/>
            <w:gridSpan w:val="3"/>
          </w:tcPr>
          <w:p w14:paraId="677BF71B" w14:textId="69690A0E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19C3ADC3" w14:textId="0E453CB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02EDDB59" w14:textId="6938397F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5F2EE88C" w14:textId="77777777" w:rsidTr="005A769B">
        <w:tc>
          <w:tcPr>
            <w:tcW w:w="3397" w:type="dxa"/>
          </w:tcPr>
          <w:p w14:paraId="1CCD2B40" w14:textId="5FDB405C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Графика</w:t>
            </w:r>
          </w:p>
        </w:tc>
        <w:tc>
          <w:tcPr>
            <w:tcW w:w="1985" w:type="dxa"/>
            <w:gridSpan w:val="3"/>
          </w:tcPr>
          <w:p w14:paraId="060105E7" w14:textId="4C183308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704C259D" w14:textId="1136D568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344BE8CE" w14:textId="741933DA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525A391B" w14:textId="77777777" w:rsidTr="005A769B">
        <w:tc>
          <w:tcPr>
            <w:tcW w:w="3397" w:type="dxa"/>
          </w:tcPr>
          <w:p w14:paraId="259C282A" w14:textId="7940FA7C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Графический дизайн</w:t>
            </w:r>
          </w:p>
        </w:tc>
        <w:tc>
          <w:tcPr>
            <w:tcW w:w="1985" w:type="dxa"/>
            <w:gridSpan w:val="3"/>
          </w:tcPr>
          <w:p w14:paraId="72BD9CE9" w14:textId="576AA73A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6F3985B0" w14:textId="7FA5AE99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0CCA9246" w14:textId="05E721C4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06409809" w14:textId="77777777" w:rsidTr="005A769B">
        <w:tc>
          <w:tcPr>
            <w:tcW w:w="3397" w:type="dxa"/>
          </w:tcPr>
          <w:p w14:paraId="6A4DAB0E" w14:textId="4CD66AEC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Графический дизайн. Мультимедийный дизайн</w:t>
            </w:r>
          </w:p>
        </w:tc>
        <w:tc>
          <w:tcPr>
            <w:tcW w:w="1985" w:type="dxa"/>
            <w:gridSpan w:val="3"/>
          </w:tcPr>
          <w:p w14:paraId="40A827A8" w14:textId="319E366F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0E061D45" w14:textId="1228302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1B9D8D40" w14:textId="0F072184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087B1765" w14:textId="77777777" w:rsidTr="005A769B">
        <w:tc>
          <w:tcPr>
            <w:tcW w:w="3397" w:type="dxa"/>
          </w:tcPr>
          <w:p w14:paraId="75665139" w14:textId="78D3AE14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Системный анализ</w:t>
            </w:r>
          </w:p>
        </w:tc>
        <w:tc>
          <w:tcPr>
            <w:tcW w:w="1985" w:type="dxa"/>
            <w:gridSpan w:val="3"/>
          </w:tcPr>
          <w:p w14:paraId="7146FC7A" w14:textId="1D9B1C6A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4B50CF6D" w14:textId="2ACBF25B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76327338" w14:textId="1F9D791B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2D6C1125" w14:textId="77777777" w:rsidTr="005A769B">
        <w:tc>
          <w:tcPr>
            <w:tcW w:w="8977" w:type="dxa"/>
            <w:gridSpan w:val="7"/>
          </w:tcPr>
          <w:p w14:paraId="148EF021" w14:textId="77777777" w:rsidR="004A650C" w:rsidRPr="000257F7" w:rsidRDefault="004A650C" w:rsidP="004A650C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</w:pPr>
            <w:r w:rsidRPr="000257F7"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  <w:t>Европейская юридическая школа</w:t>
            </w:r>
          </w:p>
          <w:p w14:paraId="100BBD5B" w14:textId="3B53AFE0" w:rsidR="000257F7" w:rsidRPr="000257F7" w:rsidRDefault="000257F7" w:rsidP="004A650C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</w:pPr>
          </w:p>
        </w:tc>
      </w:tr>
      <w:tr w:rsidR="000257F7" w:rsidRPr="000257F7" w14:paraId="27FD8DDA" w14:textId="77777777" w:rsidTr="005A769B">
        <w:tc>
          <w:tcPr>
            <w:tcW w:w="3397" w:type="dxa"/>
          </w:tcPr>
          <w:p w14:paraId="25DA7E0D" w14:textId="3FD251F8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Право</w:t>
            </w:r>
          </w:p>
        </w:tc>
        <w:tc>
          <w:tcPr>
            <w:tcW w:w="1985" w:type="dxa"/>
            <w:gridSpan w:val="3"/>
          </w:tcPr>
          <w:p w14:paraId="4A2288BF" w14:textId="1BB1DD1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29E4E0ED" w14:textId="1696E173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4C95C042" w14:textId="6987F32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25F8D979" w14:textId="77777777" w:rsidTr="005A769B">
        <w:tc>
          <w:tcPr>
            <w:tcW w:w="3397" w:type="dxa"/>
          </w:tcPr>
          <w:p w14:paraId="4537B0EC" w14:textId="0E1C0E41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Право информационной безопасности</w:t>
            </w:r>
          </w:p>
        </w:tc>
        <w:tc>
          <w:tcPr>
            <w:tcW w:w="1985" w:type="dxa"/>
            <w:gridSpan w:val="3"/>
          </w:tcPr>
          <w:p w14:paraId="048B2794" w14:textId="117B51FD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697A0412" w14:textId="3553B0AD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08FB264C" w14:textId="1F87EC32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42108FBF" w14:textId="77777777" w:rsidTr="005A769B">
        <w:tc>
          <w:tcPr>
            <w:tcW w:w="3397" w:type="dxa"/>
          </w:tcPr>
          <w:p w14:paraId="56BBC2B5" w14:textId="013E35DD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Международное право</w:t>
            </w:r>
          </w:p>
        </w:tc>
        <w:tc>
          <w:tcPr>
            <w:tcW w:w="1985" w:type="dxa"/>
            <w:gridSpan w:val="3"/>
          </w:tcPr>
          <w:p w14:paraId="7C298C17" w14:textId="430504D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60F05599" w14:textId="66ADA3A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7F10C989" w14:textId="3C7D0983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43CEED1E" w14:textId="77777777" w:rsidTr="005A769B">
        <w:tc>
          <w:tcPr>
            <w:tcW w:w="3397" w:type="dxa"/>
          </w:tcPr>
          <w:p w14:paraId="225D3B0E" w14:textId="58A4E1FF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Политология</w:t>
            </w:r>
          </w:p>
        </w:tc>
        <w:tc>
          <w:tcPr>
            <w:tcW w:w="1985" w:type="dxa"/>
            <w:gridSpan w:val="3"/>
          </w:tcPr>
          <w:p w14:paraId="6DAF502A" w14:textId="32979335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79A3516B" w14:textId="2E6C307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097760F3" w14:textId="23E2CE25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445F4288" w14:textId="77777777" w:rsidTr="005A769B">
        <w:trPr>
          <w:trHeight w:val="73"/>
        </w:trPr>
        <w:tc>
          <w:tcPr>
            <w:tcW w:w="3397" w:type="dxa"/>
          </w:tcPr>
          <w:p w14:paraId="461D0157" w14:textId="389D1DA5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Социология</w:t>
            </w:r>
          </w:p>
        </w:tc>
        <w:tc>
          <w:tcPr>
            <w:tcW w:w="1985" w:type="dxa"/>
            <w:gridSpan w:val="3"/>
          </w:tcPr>
          <w:p w14:paraId="61C94E01" w14:textId="7BF72FB1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02C26FAF" w14:textId="078BDCD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78432E97" w14:textId="4F0B15F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42123556" w14:textId="77777777" w:rsidTr="005A769B">
        <w:tc>
          <w:tcPr>
            <w:tcW w:w="3397" w:type="dxa"/>
          </w:tcPr>
          <w:p w14:paraId="443AD880" w14:textId="6712540C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Психология</w:t>
            </w:r>
          </w:p>
        </w:tc>
        <w:tc>
          <w:tcPr>
            <w:tcW w:w="1985" w:type="dxa"/>
            <w:gridSpan w:val="3"/>
          </w:tcPr>
          <w:p w14:paraId="20908C2E" w14:textId="54ED988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645E86D8" w14:textId="1BA3B98A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1967E6E9" w14:textId="77568B3B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2F3AFF10" w14:textId="77777777" w:rsidTr="005A769B">
        <w:tc>
          <w:tcPr>
            <w:tcW w:w="8977" w:type="dxa"/>
            <w:gridSpan w:val="7"/>
          </w:tcPr>
          <w:p w14:paraId="73345FFF" w14:textId="77777777" w:rsidR="004A650C" w:rsidRPr="000257F7" w:rsidRDefault="004A650C" w:rsidP="004A650C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</w:pPr>
            <w:r w:rsidRPr="000257F7"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  <w:lastRenderedPageBreak/>
              <w:t>Европейская языковая школа</w:t>
            </w:r>
          </w:p>
          <w:p w14:paraId="216EB5A3" w14:textId="65BF33D5" w:rsidR="000257F7" w:rsidRPr="000257F7" w:rsidRDefault="000257F7" w:rsidP="004A650C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</w:pPr>
          </w:p>
        </w:tc>
      </w:tr>
      <w:tr w:rsidR="000257F7" w:rsidRPr="000257F7" w14:paraId="08815532" w14:textId="77777777" w:rsidTr="005A769B">
        <w:tc>
          <w:tcPr>
            <w:tcW w:w="3397" w:type="dxa"/>
          </w:tcPr>
          <w:p w14:paraId="0557E248" w14:textId="2BCDC69A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Английский язык и литература</w:t>
            </w:r>
          </w:p>
        </w:tc>
        <w:tc>
          <w:tcPr>
            <w:tcW w:w="1985" w:type="dxa"/>
            <w:gridSpan w:val="3"/>
          </w:tcPr>
          <w:p w14:paraId="179092FD" w14:textId="70CC1662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2063BB8B" w14:textId="3A73287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2D1E8FD9" w14:textId="05A6AD1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2EBD29D8" w14:textId="77777777" w:rsidTr="005A769B">
        <w:tc>
          <w:tcPr>
            <w:tcW w:w="3397" w:type="dxa"/>
          </w:tcPr>
          <w:p w14:paraId="64AE1F13" w14:textId="1E58C48A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Испанский язык и литература</w:t>
            </w:r>
          </w:p>
        </w:tc>
        <w:tc>
          <w:tcPr>
            <w:tcW w:w="1985" w:type="dxa"/>
            <w:gridSpan w:val="3"/>
          </w:tcPr>
          <w:p w14:paraId="06EB19C9" w14:textId="608399A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0448ED7E" w14:textId="6EE427EE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7CCBBA76" w14:textId="664B0AF8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45623D0B" w14:textId="77777777" w:rsidTr="005A769B">
        <w:tc>
          <w:tcPr>
            <w:tcW w:w="3397" w:type="dxa"/>
          </w:tcPr>
          <w:p w14:paraId="29FB0961" w14:textId="2DE4EA3E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Китайский язык и литература</w:t>
            </w:r>
          </w:p>
        </w:tc>
        <w:tc>
          <w:tcPr>
            <w:tcW w:w="1985" w:type="dxa"/>
            <w:gridSpan w:val="3"/>
          </w:tcPr>
          <w:p w14:paraId="1EA393C6" w14:textId="33AA4C73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0468DBFD" w14:textId="41DCD95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45CC3035" w14:textId="67F0AE19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596515CA" w14:textId="77777777" w:rsidTr="005A769B">
        <w:tc>
          <w:tcPr>
            <w:tcW w:w="3397" w:type="dxa"/>
          </w:tcPr>
          <w:p w14:paraId="64CC9607" w14:textId="1533241A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Арабский язык и литература</w:t>
            </w:r>
          </w:p>
        </w:tc>
        <w:tc>
          <w:tcPr>
            <w:tcW w:w="1985" w:type="dxa"/>
            <w:gridSpan w:val="3"/>
          </w:tcPr>
          <w:p w14:paraId="17A46BE1" w14:textId="274394C5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19CB4858" w14:textId="508A8618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26A314E3" w14:textId="1753E56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6AA35BCD" w14:textId="77777777" w:rsidTr="005A769B">
        <w:tc>
          <w:tcPr>
            <w:tcW w:w="3397" w:type="dxa"/>
          </w:tcPr>
          <w:p w14:paraId="048DEC00" w14:textId="1AFFC436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Немецкий язык и литература</w:t>
            </w:r>
          </w:p>
        </w:tc>
        <w:tc>
          <w:tcPr>
            <w:tcW w:w="1985" w:type="dxa"/>
            <w:gridSpan w:val="3"/>
          </w:tcPr>
          <w:p w14:paraId="53A36A9B" w14:textId="66AF1DDC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3F3D9566" w14:textId="6D4715FE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389942C5" w14:textId="08945E9D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45B6774B" w14:textId="77777777" w:rsidTr="005A769B">
        <w:tc>
          <w:tcPr>
            <w:tcW w:w="3397" w:type="dxa"/>
          </w:tcPr>
          <w:p w14:paraId="1805B851" w14:textId="23703477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Украинский язык и литература </w:t>
            </w:r>
          </w:p>
        </w:tc>
        <w:tc>
          <w:tcPr>
            <w:tcW w:w="1985" w:type="dxa"/>
            <w:gridSpan w:val="3"/>
          </w:tcPr>
          <w:p w14:paraId="2E7CC408" w14:textId="67196805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03794120" w14:textId="5B2391DB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5DC41069" w14:textId="3EFE575F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2281056B" w14:textId="77777777" w:rsidTr="005A769B">
        <w:tc>
          <w:tcPr>
            <w:tcW w:w="3397" w:type="dxa"/>
          </w:tcPr>
          <w:p w14:paraId="37FE9506" w14:textId="0E9D0660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Педагогика. Среднее образование</w:t>
            </w:r>
          </w:p>
        </w:tc>
        <w:tc>
          <w:tcPr>
            <w:tcW w:w="1985" w:type="dxa"/>
            <w:gridSpan w:val="3"/>
          </w:tcPr>
          <w:p w14:paraId="3CA7D3FB" w14:textId="53387CC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0D7C24FF" w14:textId="3CB767F4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6EA3F1D2" w14:textId="304AFA4E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649D713A" w14:textId="77777777" w:rsidTr="005A769B">
        <w:tc>
          <w:tcPr>
            <w:tcW w:w="3397" w:type="dxa"/>
          </w:tcPr>
          <w:p w14:paraId="20DE8405" w14:textId="01BEB8AC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Педагогика. Дошкольное образование</w:t>
            </w:r>
          </w:p>
        </w:tc>
        <w:tc>
          <w:tcPr>
            <w:tcW w:w="1985" w:type="dxa"/>
            <w:gridSpan w:val="3"/>
          </w:tcPr>
          <w:p w14:paraId="137B7681" w14:textId="30BA71F9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027DFFAB" w14:textId="631BBEA0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36C5FD91" w14:textId="47713D74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106D81D6" w14:textId="77777777" w:rsidTr="005A769B">
        <w:tc>
          <w:tcPr>
            <w:tcW w:w="3397" w:type="dxa"/>
          </w:tcPr>
          <w:p w14:paraId="070DAED7" w14:textId="63B12D3B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Педагогика. Физическая культура и спорт</w:t>
            </w:r>
          </w:p>
        </w:tc>
        <w:tc>
          <w:tcPr>
            <w:tcW w:w="1985" w:type="dxa"/>
            <w:gridSpan w:val="3"/>
          </w:tcPr>
          <w:p w14:paraId="32F92FBE" w14:textId="7BB330A0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1CA96A5C" w14:textId="3A6CE8CD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2A621933" w14:textId="5E4F710B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657142EB" w14:textId="77777777" w:rsidTr="005A769B">
        <w:tc>
          <w:tcPr>
            <w:tcW w:w="3397" w:type="dxa"/>
          </w:tcPr>
          <w:p w14:paraId="541AAD15" w14:textId="2DDBA253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Педагогика. Профессиональное образование</w:t>
            </w:r>
          </w:p>
        </w:tc>
        <w:tc>
          <w:tcPr>
            <w:tcW w:w="1985" w:type="dxa"/>
            <w:gridSpan w:val="3"/>
          </w:tcPr>
          <w:p w14:paraId="1E6EDD44" w14:textId="245D5BCB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1E2B3CFE" w14:textId="7F2BD0CB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7BCF9417" w14:textId="28B08E09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113D9EAC" w14:textId="77777777" w:rsidTr="005A769B">
        <w:tc>
          <w:tcPr>
            <w:tcW w:w="3397" w:type="dxa"/>
          </w:tcPr>
          <w:p w14:paraId="64B58905" w14:textId="18825996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Педагогика. Специальное образование</w:t>
            </w:r>
          </w:p>
        </w:tc>
        <w:tc>
          <w:tcPr>
            <w:tcW w:w="1985" w:type="dxa"/>
            <w:gridSpan w:val="3"/>
          </w:tcPr>
          <w:p w14:paraId="23567403" w14:textId="2C97435A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46AD5FD8" w14:textId="4EF5F128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0442C99F" w14:textId="1845BD59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670DE076" w14:textId="77777777" w:rsidTr="005A769B">
        <w:tc>
          <w:tcPr>
            <w:tcW w:w="3397" w:type="dxa"/>
          </w:tcPr>
          <w:p w14:paraId="03FCF206" w14:textId="449C8883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Культурология </w:t>
            </w:r>
          </w:p>
        </w:tc>
        <w:tc>
          <w:tcPr>
            <w:tcW w:w="1985" w:type="dxa"/>
            <w:gridSpan w:val="3"/>
          </w:tcPr>
          <w:p w14:paraId="19DD72E0" w14:textId="41FFADE9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5F8CB2AC" w14:textId="4C317DA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33AF4C46" w14:textId="467DBD2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658F3E5D" w14:textId="77777777" w:rsidTr="005A769B">
        <w:tc>
          <w:tcPr>
            <w:tcW w:w="3397" w:type="dxa"/>
          </w:tcPr>
          <w:p w14:paraId="1A68F034" w14:textId="6CB1A852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Философия</w:t>
            </w:r>
          </w:p>
        </w:tc>
        <w:tc>
          <w:tcPr>
            <w:tcW w:w="1985" w:type="dxa"/>
            <w:gridSpan w:val="3"/>
          </w:tcPr>
          <w:p w14:paraId="46D3AC7E" w14:textId="08BF91CC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418D410E" w14:textId="21AE1549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63058369" w14:textId="60CE2F0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016D68BA" w14:textId="77777777" w:rsidTr="005A769B">
        <w:tc>
          <w:tcPr>
            <w:tcW w:w="3397" w:type="dxa"/>
          </w:tcPr>
          <w:p w14:paraId="058A271A" w14:textId="69E58FDB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Филология</w:t>
            </w:r>
          </w:p>
        </w:tc>
        <w:tc>
          <w:tcPr>
            <w:tcW w:w="1985" w:type="dxa"/>
            <w:gridSpan w:val="3"/>
          </w:tcPr>
          <w:p w14:paraId="200AC187" w14:textId="384903E5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57AF0A8B" w14:textId="2E734C0A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713460AB" w14:textId="60EED950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37A96B55" w14:textId="77777777" w:rsidTr="005A769B">
        <w:tc>
          <w:tcPr>
            <w:tcW w:w="3397" w:type="dxa"/>
          </w:tcPr>
          <w:p w14:paraId="5D574A8F" w14:textId="7806313B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Образовательные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 xml:space="preserve">, </w:t>
            </w:r>
            <w:r w:rsidRPr="000257F7">
              <w:rPr>
                <w:rFonts w:ascii="Times New Roman" w:hAnsi="Times New Roman" w:cs="Times New Roman"/>
                <w:color w:val="002060"/>
              </w:rPr>
              <w:t>педагогические науки</w:t>
            </w:r>
          </w:p>
        </w:tc>
        <w:tc>
          <w:tcPr>
            <w:tcW w:w="1985" w:type="dxa"/>
            <w:gridSpan w:val="3"/>
          </w:tcPr>
          <w:p w14:paraId="78D4497B" w14:textId="6427384A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0313F0D1" w14:textId="1838F028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2F0A4297" w14:textId="4613ADA0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33E64C99" w14:textId="77777777" w:rsidTr="005A769B">
        <w:tc>
          <w:tcPr>
            <w:tcW w:w="3397" w:type="dxa"/>
          </w:tcPr>
          <w:p w14:paraId="43587337" w14:textId="5F49E43F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Религиоведение</w:t>
            </w:r>
          </w:p>
        </w:tc>
        <w:tc>
          <w:tcPr>
            <w:tcW w:w="1985" w:type="dxa"/>
            <w:gridSpan w:val="3"/>
          </w:tcPr>
          <w:p w14:paraId="3348E15E" w14:textId="4FA74F64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0DFAAB91" w14:textId="5B61DDCF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64949A0A" w14:textId="7BF8AB9D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693CA92F" w14:textId="77777777" w:rsidTr="005A769B">
        <w:tc>
          <w:tcPr>
            <w:tcW w:w="3397" w:type="dxa"/>
          </w:tcPr>
          <w:p w14:paraId="0CA3F704" w14:textId="42495A24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Социальная работа</w:t>
            </w:r>
          </w:p>
        </w:tc>
        <w:tc>
          <w:tcPr>
            <w:tcW w:w="1985" w:type="dxa"/>
            <w:gridSpan w:val="3"/>
          </w:tcPr>
          <w:p w14:paraId="09481BDD" w14:textId="609D875E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2E61A4BC" w14:textId="54873FA4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72F983A8" w14:textId="0DDC93BC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7C8F0610" w14:textId="77777777" w:rsidTr="005A769B">
        <w:tc>
          <w:tcPr>
            <w:tcW w:w="3397" w:type="dxa"/>
          </w:tcPr>
          <w:p w14:paraId="5733524E" w14:textId="0D6C6B78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Социальное обеспечение</w:t>
            </w:r>
          </w:p>
        </w:tc>
        <w:tc>
          <w:tcPr>
            <w:tcW w:w="1985" w:type="dxa"/>
            <w:gridSpan w:val="3"/>
          </w:tcPr>
          <w:p w14:paraId="66E95931" w14:textId="165F0B6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210FAB5B" w14:textId="63A15091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712D93E1" w14:textId="621C43C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546B98CA" w14:textId="77777777" w:rsidTr="005A769B">
        <w:tc>
          <w:tcPr>
            <w:tcW w:w="3397" w:type="dxa"/>
          </w:tcPr>
          <w:p w14:paraId="09E5B424" w14:textId="2E507A41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Богословье</w:t>
            </w:r>
          </w:p>
        </w:tc>
        <w:tc>
          <w:tcPr>
            <w:tcW w:w="1985" w:type="dxa"/>
            <w:gridSpan w:val="3"/>
          </w:tcPr>
          <w:p w14:paraId="4C3C87CB" w14:textId="57451142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493251DC" w14:textId="754881E0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2A7B39F8" w14:textId="7160F0C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497C59D7" w14:textId="77777777" w:rsidTr="005A769B">
        <w:tc>
          <w:tcPr>
            <w:tcW w:w="8977" w:type="dxa"/>
            <w:gridSpan w:val="7"/>
          </w:tcPr>
          <w:p w14:paraId="7F908159" w14:textId="7777777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</w:pPr>
            <w:r w:rsidRPr="000257F7"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  <w:t>Европейская школа искусств</w:t>
            </w:r>
          </w:p>
          <w:p w14:paraId="3A8633C2" w14:textId="1241C0DC" w:rsidR="000257F7" w:rsidRPr="000257F7" w:rsidRDefault="000257F7" w:rsidP="00AF3CB9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</w:pPr>
          </w:p>
        </w:tc>
      </w:tr>
      <w:tr w:rsidR="000257F7" w:rsidRPr="000257F7" w14:paraId="147F56E2" w14:textId="77777777" w:rsidTr="005A769B">
        <w:tc>
          <w:tcPr>
            <w:tcW w:w="3397" w:type="dxa"/>
          </w:tcPr>
          <w:p w14:paraId="428F6812" w14:textId="57E94388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Дизайн</w:t>
            </w:r>
          </w:p>
        </w:tc>
        <w:tc>
          <w:tcPr>
            <w:tcW w:w="1985" w:type="dxa"/>
            <w:gridSpan w:val="3"/>
          </w:tcPr>
          <w:p w14:paraId="129841A6" w14:textId="1B9B616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761B3F3D" w14:textId="55A443D4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0E56015F" w14:textId="2A87C1BF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27B6F0C5" w14:textId="77777777" w:rsidTr="005A769B">
        <w:tc>
          <w:tcPr>
            <w:tcW w:w="3397" w:type="dxa"/>
          </w:tcPr>
          <w:p w14:paraId="7434C682" w14:textId="7105C9C5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Архитектурно-ландшафтная среда </w:t>
            </w:r>
          </w:p>
        </w:tc>
        <w:tc>
          <w:tcPr>
            <w:tcW w:w="1985" w:type="dxa"/>
            <w:gridSpan w:val="3"/>
          </w:tcPr>
          <w:p w14:paraId="27B06216" w14:textId="32F46404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34AFBF62" w14:textId="19CAFE0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554DE0D3" w14:textId="35209301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6BC9F0B1" w14:textId="77777777" w:rsidTr="005A769B">
        <w:tc>
          <w:tcPr>
            <w:tcW w:w="3397" w:type="dxa"/>
          </w:tcPr>
          <w:p w14:paraId="41E0F0B4" w14:textId="622D7C2B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Дизайн одежды </w:t>
            </w:r>
          </w:p>
        </w:tc>
        <w:tc>
          <w:tcPr>
            <w:tcW w:w="1985" w:type="dxa"/>
            <w:gridSpan w:val="3"/>
          </w:tcPr>
          <w:p w14:paraId="6D7EFC2F" w14:textId="64ADBEC0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3B9D8C43" w14:textId="1B7FF623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261AC37A" w14:textId="3DB4664E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6148B27E" w14:textId="77777777" w:rsidTr="005A769B">
        <w:tc>
          <w:tcPr>
            <w:tcW w:w="3397" w:type="dxa"/>
          </w:tcPr>
          <w:p w14:paraId="1DC2B351" w14:textId="7A0A44C1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Монументальное искусство и сакральная живопись </w:t>
            </w:r>
          </w:p>
        </w:tc>
        <w:tc>
          <w:tcPr>
            <w:tcW w:w="1985" w:type="dxa"/>
            <w:gridSpan w:val="3"/>
          </w:tcPr>
          <w:p w14:paraId="5165F31B" w14:textId="787BA8A8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4F2C33FD" w14:textId="17125AE8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6DD3614D" w14:textId="4CC5891D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25F81ADC" w14:textId="77777777" w:rsidTr="005A769B">
        <w:tc>
          <w:tcPr>
            <w:tcW w:w="3397" w:type="dxa"/>
          </w:tcPr>
          <w:p w14:paraId="3CF47ECA" w14:textId="65C22439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Искусствоведение </w:t>
            </w:r>
          </w:p>
        </w:tc>
        <w:tc>
          <w:tcPr>
            <w:tcW w:w="1985" w:type="dxa"/>
            <w:gridSpan w:val="3"/>
          </w:tcPr>
          <w:p w14:paraId="0AB0DE42" w14:textId="3B023E3A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3E4B3968" w14:textId="363646FB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66E623CB" w14:textId="512A0203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75009ACE" w14:textId="77777777" w:rsidTr="005A769B">
        <w:tc>
          <w:tcPr>
            <w:tcW w:w="3397" w:type="dxa"/>
          </w:tcPr>
          <w:p w14:paraId="44E81FE8" w14:textId="2985699C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Изобразительное искусство, декоративное искусство, реставрация</w:t>
            </w:r>
          </w:p>
        </w:tc>
        <w:tc>
          <w:tcPr>
            <w:tcW w:w="1985" w:type="dxa"/>
            <w:gridSpan w:val="3"/>
          </w:tcPr>
          <w:p w14:paraId="181CDBCE" w14:textId="601A010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26291D1E" w14:textId="5B4DD6B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124ED2FB" w14:textId="539C1D2F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0C66E232" w14:textId="77777777" w:rsidTr="005A769B">
        <w:tc>
          <w:tcPr>
            <w:tcW w:w="3397" w:type="dxa"/>
          </w:tcPr>
          <w:p w14:paraId="3C93D5E8" w14:textId="349A2D7D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Промышленный дизайн </w:t>
            </w:r>
          </w:p>
        </w:tc>
        <w:tc>
          <w:tcPr>
            <w:tcW w:w="1985" w:type="dxa"/>
            <w:gridSpan w:val="3"/>
          </w:tcPr>
          <w:p w14:paraId="0E81EE7D" w14:textId="60A627BB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29A6F6A5" w14:textId="5432E18D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0550EB7E" w14:textId="271863BA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0A3E195B" w14:textId="77777777" w:rsidTr="005A769B">
        <w:tc>
          <w:tcPr>
            <w:tcW w:w="3397" w:type="dxa"/>
          </w:tcPr>
          <w:p w14:paraId="0F4617CE" w14:textId="4FE0DD7B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Реставрация и экспертиза произведений искусства</w:t>
            </w:r>
          </w:p>
        </w:tc>
        <w:tc>
          <w:tcPr>
            <w:tcW w:w="1985" w:type="dxa"/>
            <w:gridSpan w:val="3"/>
          </w:tcPr>
          <w:p w14:paraId="0F0BFD46" w14:textId="614F27FE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5A002C30" w14:textId="3F03CB78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53AC0B66" w14:textId="6DB68D44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6694150E" w14:textId="77777777" w:rsidTr="005A769B">
        <w:tc>
          <w:tcPr>
            <w:tcW w:w="3397" w:type="dxa"/>
          </w:tcPr>
          <w:p w14:paraId="6AE1B6AC" w14:textId="53F7911D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Станковая живопись </w:t>
            </w:r>
          </w:p>
        </w:tc>
        <w:tc>
          <w:tcPr>
            <w:tcW w:w="1985" w:type="dxa"/>
            <w:gridSpan w:val="3"/>
          </w:tcPr>
          <w:p w14:paraId="7029D600" w14:textId="34BE2D2A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10039F09" w14:textId="594ECC9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75F8D86F" w14:textId="0F565A79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4348ED7C" w14:textId="77777777" w:rsidTr="005A769B">
        <w:tc>
          <w:tcPr>
            <w:tcW w:w="3397" w:type="dxa"/>
          </w:tcPr>
          <w:p w14:paraId="4ECE428D" w14:textId="7913465D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Станковая и монументальная скульптура </w:t>
            </w:r>
          </w:p>
        </w:tc>
        <w:tc>
          <w:tcPr>
            <w:tcW w:w="1985" w:type="dxa"/>
            <w:gridSpan w:val="3"/>
          </w:tcPr>
          <w:p w14:paraId="59DC09F7" w14:textId="7ED781B1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69773466" w14:textId="3F0B69D0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1D222DEF" w14:textId="7ED995AA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37F3D515" w14:textId="77777777" w:rsidTr="005A769B">
        <w:tc>
          <w:tcPr>
            <w:tcW w:w="3397" w:type="dxa"/>
          </w:tcPr>
          <w:p w14:paraId="5FCB88B5" w14:textId="3BF855CC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lastRenderedPageBreak/>
              <w:t>Теория и история искусств, организация выставочной деятельности</w:t>
            </w:r>
          </w:p>
        </w:tc>
        <w:tc>
          <w:tcPr>
            <w:tcW w:w="1985" w:type="dxa"/>
            <w:gridSpan w:val="3"/>
          </w:tcPr>
          <w:p w14:paraId="1E487FB7" w14:textId="2C97508C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5E5861E6" w14:textId="33E729CE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7FB0AD43" w14:textId="38CFC053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30E2EE7C" w14:textId="77777777" w:rsidTr="005A769B">
        <w:tc>
          <w:tcPr>
            <w:tcW w:w="3397" w:type="dxa"/>
          </w:tcPr>
          <w:p w14:paraId="20425648" w14:textId="4DBDAE4D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Фотоискусство и визуальные практики </w:t>
            </w:r>
          </w:p>
        </w:tc>
        <w:tc>
          <w:tcPr>
            <w:tcW w:w="1985" w:type="dxa"/>
            <w:gridSpan w:val="3"/>
          </w:tcPr>
          <w:p w14:paraId="2BF4BEDB" w14:textId="43F9DE68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674AA1F6" w14:textId="463B8420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3534425E" w14:textId="16B06D41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022C31E4" w14:textId="77777777" w:rsidTr="005A769B">
        <w:tc>
          <w:tcPr>
            <w:tcW w:w="3397" w:type="dxa"/>
          </w:tcPr>
          <w:p w14:paraId="6DD3A366" w14:textId="29DD4C6E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0257F7">
              <w:rPr>
                <w:rFonts w:ascii="Times New Roman" w:hAnsi="Times New Roman" w:cs="Times New Roman"/>
                <w:color w:val="002060"/>
              </w:rPr>
              <w:t>Ивент</w:t>
            </w:r>
            <w:proofErr w:type="spellEnd"/>
            <w:r w:rsidRPr="000257F7">
              <w:rPr>
                <w:rFonts w:ascii="Times New Roman" w:hAnsi="Times New Roman" w:cs="Times New Roman"/>
                <w:color w:val="002060"/>
              </w:rPr>
              <w:t>-менеджмент</w:t>
            </w:r>
          </w:p>
        </w:tc>
        <w:tc>
          <w:tcPr>
            <w:tcW w:w="1985" w:type="dxa"/>
            <w:gridSpan w:val="3"/>
          </w:tcPr>
          <w:p w14:paraId="6B30691A" w14:textId="63D60390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3B3CFDC3" w14:textId="7448939E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2DDFEA4C" w14:textId="095C1F5F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2E7F3EBB" w14:textId="77777777" w:rsidTr="005A769B">
        <w:tc>
          <w:tcPr>
            <w:tcW w:w="3397" w:type="dxa"/>
          </w:tcPr>
          <w:p w14:paraId="7482A7DB" w14:textId="64A6E647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Менеджмент шоу-бизнеса</w:t>
            </w:r>
          </w:p>
        </w:tc>
        <w:tc>
          <w:tcPr>
            <w:tcW w:w="1985" w:type="dxa"/>
            <w:gridSpan w:val="3"/>
          </w:tcPr>
          <w:p w14:paraId="536E66F5" w14:textId="2453859A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4D70B339" w14:textId="1F5405FE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779872F6" w14:textId="2E2C414D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4DCA2590" w14:textId="77777777" w:rsidTr="005A769B">
        <w:tc>
          <w:tcPr>
            <w:tcW w:w="3397" w:type="dxa"/>
          </w:tcPr>
          <w:p w14:paraId="0C4CBF90" w14:textId="4F18C249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Менеджмент социокультурной деятельности</w:t>
            </w:r>
          </w:p>
        </w:tc>
        <w:tc>
          <w:tcPr>
            <w:tcW w:w="1985" w:type="dxa"/>
            <w:gridSpan w:val="3"/>
          </w:tcPr>
          <w:p w14:paraId="775DA072" w14:textId="33393A11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5DE12AE6" w14:textId="7576A2D5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2237B291" w14:textId="72D1ECE1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3C33C8D4" w14:textId="77777777" w:rsidTr="005A769B">
        <w:tc>
          <w:tcPr>
            <w:tcW w:w="3397" w:type="dxa"/>
          </w:tcPr>
          <w:p w14:paraId="5F0FEAB0" w14:textId="3436FEF5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Информационное, библиотечное и архивное дело</w:t>
            </w:r>
          </w:p>
        </w:tc>
        <w:tc>
          <w:tcPr>
            <w:tcW w:w="1985" w:type="dxa"/>
            <w:gridSpan w:val="3"/>
          </w:tcPr>
          <w:p w14:paraId="00AB58EE" w14:textId="37ED19ED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487F40A8" w14:textId="6351C31B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54E04E97" w14:textId="7A795FA2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7FA170C4" w14:textId="77777777" w:rsidTr="005A769B">
        <w:tc>
          <w:tcPr>
            <w:tcW w:w="3397" w:type="dxa"/>
          </w:tcPr>
          <w:p w14:paraId="29AC3BEB" w14:textId="456093DE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Аудиовизуальное искусство и производство </w:t>
            </w:r>
          </w:p>
        </w:tc>
        <w:tc>
          <w:tcPr>
            <w:tcW w:w="1985" w:type="dxa"/>
            <w:gridSpan w:val="3"/>
          </w:tcPr>
          <w:p w14:paraId="4F83641D" w14:textId="5087C952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7EA479C8" w14:textId="35825AC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06E0F847" w14:textId="1D56B946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5648E84F" w14:textId="77777777" w:rsidTr="005A769B">
        <w:tc>
          <w:tcPr>
            <w:tcW w:w="3397" w:type="dxa"/>
          </w:tcPr>
          <w:p w14:paraId="6F6FF926" w14:textId="4AF3E515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Сценическое искусство</w:t>
            </w:r>
          </w:p>
        </w:tc>
        <w:tc>
          <w:tcPr>
            <w:tcW w:w="1985" w:type="dxa"/>
            <w:gridSpan w:val="3"/>
          </w:tcPr>
          <w:p w14:paraId="35B62104" w14:textId="04432E6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271D53D2" w14:textId="64E12483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2B257010" w14:textId="230E69CE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623CD9C7" w14:textId="77777777" w:rsidTr="005A769B">
        <w:tc>
          <w:tcPr>
            <w:tcW w:w="3397" w:type="dxa"/>
          </w:tcPr>
          <w:p w14:paraId="4604F804" w14:textId="5B3F9CF6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Музыкальное искусство</w:t>
            </w:r>
          </w:p>
        </w:tc>
        <w:tc>
          <w:tcPr>
            <w:tcW w:w="1985" w:type="dxa"/>
            <w:gridSpan w:val="3"/>
          </w:tcPr>
          <w:p w14:paraId="47AB78B6" w14:textId="2057D034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1842ADFE" w14:textId="2C42937A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5119B4E0" w14:textId="7AFDC03A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05C2F9EA" w14:textId="77777777" w:rsidTr="005A769B">
        <w:tc>
          <w:tcPr>
            <w:tcW w:w="3397" w:type="dxa"/>
          </w:tcPr>
          <w:p w14:paraId="118A3FBD" w14:textId="303E493D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Хореография</w:t>
            </w:r>
          </w:p>
        </w:tc>
        <w:tc>
          <w:tcPr>
            <w:tcW w:w="1985" w:type="dxa"/>
            <w:gridSpan w:val="3"/>
          </w:tcPr>
          <w:p w14:paraId="7FBBF831" w14:textId="63DB29DD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692D7B64" w14:textId="112079A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10E39475" w14:textId="73C45A5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407A6FBA" w14:textId="77777777" w:rsidTr="005A769B">
        <w:tc>
          <w:tcPr>
            <w:tcW w:w="3397" w:type="dxa"/>
          </w:tcPr>
          <w:p w14:paraId="62964D0B" w14:textId="1B668BBC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Менеджмент </w:t>
            </w:r>
            <w:proofErr w:type="spellStart"/>
            <w:r w:rsidRPr="000257F7">
              <w:rPr>
                <w:rFonts w:ascii="Times New Roman" w:hAnsi="Times New Roman" w:cs="Times New Roman"/>
                <w:color w:val="002060"/>
              </w:rPr>
              <w:t>фешн</w:t>
            </w:r>
            <w:proofErr w:type="spellEnd"/>
            <w:r w:rsidRPr="000257F7">
              <w:rPr>
                <w:rFonts w:ascii="Times New Roman" w:hAnsi="Times New Roman" w:cs="Times New Roman"/>
                <w:color w:val="002060"/>
              </w:rPr>
              <w:t>-бизнеса</w:t>
            </w:r>
          </w:p>
        </w:tc>
        <w:tc>
          <w:tcPr>
            <w:tcW w:w="1985" w:type="dxa"/>
            <w:gridSpan w:val="3"/>
          </w:tcPr>
          <w:p w14:paraId="3B169948" w14:textId="69E1EE5B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6D03236A" w14:textId="25E7B657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2C72858E" w14:textId="4ECAC3C0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33F347A6" w14:textId="77777777" w:rsidTr="005A769B">
        <w:tc>
          <w:tcPr>
            <w:tcW w:w="3397" w:type="dxa"/>
          </w:tcPr>
          <w:p w14:paraId="12D700A4" w14:textId="4F8EDEF8" w:rsidR="00AF3CB9" w:rsidRPr="000257F7" w:rsidRDefault="00AF3CB9" w:rsidP="00AF3CB9">
            <w:pPr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Музееведение, </w:t>
            </w:r>
            <w:proofErr w:type="spellStart"/>
            <w:r w:rsidRPr="000257F7">
              <w:rPr>
                <w:rFonts w:ascii="Times New Roman" w:hAnsi="Times New Roman" w:cs="Times New Roman"/>
                <w:color w:val="002060"/>
              </w:rPr>
              <w:t>памятниковедение</w:t>
            </w:r>
            <w:proofErr w:type="spellEnd"/>
          </w:p>
        </w:tc>
        <w:tc>
          <w:tcPr>
            <w:tcW w:w="1985" w:type="dxa"/>
            <w:gridSpan w:val="3"/>
          </w:tcPr>
          <w:p w14:paraId="5D405C08" w14:textId="1B82088E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  <w:gridSpan w:val="2"/>
          </w:tcPr>
          <w:p w14:paraId="0917918D" w14:textId="454AE3B3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52" w:type="dxa"/>
          </w:tcPr>
          <w:p w14:paraId="68377E40" w14:textId="53C4783D" w:rsidR="00AF3CB9" w:rsidRPr="000257F7" w:rsidRDefault="00AF3CB9" w:rsidP="00AF3CB9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285CE245" w14:textId="77777777" w:rsidTr="005A769B">
        <w:tc>
          <w:tcPr>
            <w:tcW w:w="8977" w:type="dxa"/>
            <w:gridSpan w:val="7"/>
          </w:tcPr>
          <w:p w14:paraId="5E5732F8" w14:textId="500B0D38" w:rsidR="00980B15" w:rsidRPr="000257F7" w:rsidRDefault="005D047E" w:rsidP="00980B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</w:pPr>
            <w:r w:rsidRPr="000257F7"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  <w:t>Европейская медицинская школа</w:t>
            </w:r>
            <w:r w:rsidR="00522AF7" w:rsidRPr="000257F7"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  <w:t xml:space="preserve"> </w:t>
            </w:r>
          </w:p>
          <w:p w14:paraId="6D27BBCF" w14:textId="36BC26A3" w:rsidR="00522AF7" w:rsidRPr="000257F7" w:rsidRDefault="005E7DAF" w:rsidP="005E7DAF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 xml:space="preserve">                                              Обучение </w:t>
            </w:r>
            <w:r w:rsidR="00AB490D" w:rsidRPr="000257F7">
              <w:rPr>
                <w:rFonts w:ascii="Times New Roman" w:hAnsi="Times New Roman" w:cs="Times New Roman"/>
                <w:i/>
                <w:iCs/>
                <w:color w:val="002060"/>
              </w:rPr>
              <w:t xml:space="preserve">5 - </w:t>
            </w: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>6 лет с Магистратурой</w:t>
            </w:r>
          </w:p>
        </w:tc>
      </w:tr>
      <w:tr w:rsidR="000257F7" w:rsidRPr="000257F7" w14:paraId="59DD745F" w14:textId="77777777" w:rsidTr="005A769B">
        <w:tc>
          <w:tcPr>
            <w:tcW w:w="3424" w:type="dxa"/>
            <w:gridSpan w:val="2"/>
          </w:tcPr>
          <w:p w14:paraId="0E614477" w14:textId="7B361EA2" w:rsidR="00522AF7" w:rsidRPr="000257F7" w:rsidRDefault="00522AF7" w:rsidP="00522AF7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Стоматология</w:t>
            </w:r>
            <w:r w:rsidR="005A769B" w:rsidRPr="000257F7">
              <w:rPr>
                <w:rFonts w:ascii="Times New Roman" w:hAnsi="Times New Roman" w:cs="Times New Roman"/>
                <w:color w:val="002060"/>
                <w:lang w:val="en-US"/>
              </w:rPr>
              <w:t xml:space="preserve">   </w:t>
            </w:r>
            <w:r w:rsidR="00802EED" w:rsidRPr="000257F7">
              <w:rPr>
                <w:rFonts w:ascii="Times New Roman" w:hAnsi="Times New Roman" w:cs="Times New Roman"/>
                <w:color w:val="002060"/>
              </w:rPr>
              <w:t xml:space="preserve">           5-лет</w:t>
            </w:r>
          </w:p>
        </w:tc>
        <w:tc>
          <w:tcPr>
            <w:tcW w:w="1928" w:type="dxa"/>
          </w:tcPr>
          <w:p w14:paraId="448C4313" w14:textId="77777777" w:rsidR="00522AF7" w:rsidRPr="000257F7" w:rsidRDefault="00522AF7" w:rsidP="00522AF7">
            <w:pPr>
              <w:rPr>
                <w:rFonts w:ascii="Times New Roman" w:hAnsi="Times New Roman" w:cs="Times New Roman"/>
                <w:i/>
                <w:iCs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>3000</w:t>
            </w:r>
            <w:r w:rsidRPr="000257F7">
              <w:rPr>
                <w:rFonts w:ascii="Times New Roman" w:hAnsi="Times New Roman" w:cs="Times New Roman"/>
                <w:i/>
                <w:iCs/>
                <w:color w:val="002060"/>
                <w:lang w:val="en-US"/>
              </w:rPr>
              <w:t>$</w:t>
            </w:r>
          </w:p>
        </w:tc>
        <w:tc>
          <w:tcPr>
            <w:tcW w:w="1837" w:type="dxa"/>
            <w:gridSpan w:val="2"/>
          </w:tcPr>
          <w:p w14:paraId="53F6126F" w14:textId="6D7A2460" w:rsidR="00522AF7" w:rsidRPr="000257F7" w:rsidRDefault="00522AF7" w:rsidP="00522AF7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>3000</w:t>
            </w:r>
            <w:r w:rsidRPr="000257F7">
              <w:rPr>
                <w:rFonts w:ascii="Times New Roman" w:hAnsi="Times New Roman" w:cs="Times New Roman"/>
                <w:i/>
                <w:iCs/>
                <w:color w:val="002060"/>
                <w:lang w:val="en-US"/>
              </w:rPr>
              <w:t>$</w:t>
            </w:r>
          </w:p>
        </w:tc>
        <w:tc>
          <w:tcPr>
            <w:tcW w:w="1788" w:type="dxa"/>
            <w:gridSpan w:val="2"/>
          </w:tcPr>
          <w:p w14:paraId="222E00B2" w14:textId="088055D2" w:rsidR="00522AF7" w:rsidRPr="000257F7" w:rsidRDefault="00522AF7" w:rsidP="00522AF7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7A3AF725" w14:textId="77777777" w:rsidTr="005A769B">
        <w:tc>
          <w:tcPr>
            <w:tcW w:w="3424" w:type="dxa"/>
            <w:gridSpan w:val="2"/>
          </w:tcPr>
          <w:p w14:paraId="1FC633D6" w14:textId="7682FAAD" w:rsidR="00522AF7" w:rsidRPr="000257F7" w:rsidRDefault="00522AF7" w:rsidP="00522AF7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Медицина</w:t>
            </w:r>
            <w:r w:rsidR="00802EED" w:rsidRPr="000257F7">
              <w:rPr>
                <w:rFonts w:ascii="Times New Roman" w:hAnsi="Times New Roman" w:cs="Times New Roman"/>
                <w:color w:val="002060"/>
              </w:rPr>
              <w:t xml:space="preserve">                    6-лет</w:t>
            </w:r>
          </w:p>
        </w:tc>
        <w:tc>
          <w:tcPr>
            <w:tcW w:w="1928" w:type="dxa"/>
          </w:tcPr>
          <w:p w14:paraId="11BF4B9F" w14:textId="77777777" w:rsidR="00522AF7" w:rsidRPr="000257F7" w:rsidRDefault="00522AF7" w:rsidP="00522AF7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>3000</w:t>
            </w:r>
            <w:r w:rsidRPr="000257F7">
              <w:rPr>
                <w:rFonts w:ascii="Times New Roman" w:hAnsi="Times New Roman" w:cs="Times New Roman"/>
                <w:i/>
                <w:iCs/>
                <w:color w:val="002060"/>
                <w:lang w:val="en-US"/>
              </w:rPr>
              <w:t>$</w:t>
            </w:r>
          </w:p>
        </w:tc>
        <w:tc>
          <w:tcPr>
            <w:tcW w:w="1837" w:type="dxa"/>
            <w:gridSpan w:val="2"/>
          </w:tcPr>
          <w:p w14:paraId="72C4D30C" w14:textId="01D256B6" w:rsidR="00522AF7" w:rsidRPr="000257F7" w:rsidRDefault="00522AF7" w:rsidP="00522AF7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>3000</w:t>
            </w:r>
            <w:r w:rsidRPr="000257F7">
              <w:rPr>
                <w:rFonts w:ascii="Times New Roman" w:hAnsi="Times New Roman" w:cs="Times New Roman"/>
                <w:i/>
                <w:iCs/>
                <w:color w:val="002060"/>
                <w:lang w:val="en-US"/>
              </w:rPr>
              <w:t>$</w:t>
            </w:r>
          </w:p>
        </w:tc>
        <w:tc>
          <w:tcPr>
            <w:tcW w:w="1788" w:type="dxa"/>
            <w:gridSpan w:val="2"/>
          </w:tcPr>
          <w:p w14:paraId="03E16DB9" w14:textId="3E692019" w:rsidR="00522AF7" w:rsidRPr="000257F7" w:rsidRDefault="00522AF7" w:rsidP="00522AF7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4CA5C7E8" w14:textId="77777777" w:rsidTr="005A769B">
        <w:tc>
          <w:tcPr>
            <w:tcW w:w="3424" w:type="dxa"/>
            <w:gridSpan w:val="2"/>
          </w:tcPr>
          <w:p w14:paraId="43283556" w14:textId="77777777" w:rsidR="00522AF7" w:rsidRPr="000257F7" w:rsidRDefault="00522AF7" w:rsidP="00522AF7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proofErr w:type="spellStart"/>
            <w:r w:rsidRPr="000257F7">
              <w:rPr>
                <w:rFonts w:ascii="Times New Roman" w:hAnsi="Times New Roman" w:cs="Times New Roman"/>
                <w:color w:val="002060"/>
              </w:rPr>
              <w:t>Медсестринство</w:t>
            </w:r>
            <w:proofErr w:type="spellEnd"/>
          </w:p>
        </w:tc>
        <w:tc>
          <w:tcPr>
            <w:tcW w:w="1928" w:type="dxa"/>
          </w:tcPr>
          <w:p w14:paraId="7892F77C" w14:textId="77777777" w:rsidR="00522AF7" w:rsidRPr="000257F7" w:rsidRDefault="00522AF7" w:rsidP="00522AF7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>3000</w:t>
            </w:r>
            <w:r w:rsidRPr="000257F7">
              <w:rPr>
                <w:rFonts w:ascii="Times New Roman" w:hAnsi="Times New Roman" w:cs="Times New Roman"/>
                <w:i/>
                <w:iCs/>
                <w:color w:val="002060"/>
                <w:lang w:val="en-US"/>
              </w:rPr>
              <w:t>$</w:t>
            </w:r>
          </w:p>
        </w:tc>
        <w:tc>
          <w:tcPr>
            <w:tcW w:w="1837" w:type="dxa"/>
            <w:gridSpan w:val="2"/>
          </w:tcPr>
          <w:p w14:paraId="392D48AF" w14:textId="7D5543E1" w:rsidR="00522AF7" w:rsidRPr="000257F7" w:rsidRDefault="00522AF7" w:rsidP="00522AF7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>3000</w:t>
            </w:r>
            <w:r w:rsidRPr="000257F7">
              <w:rPr>
                <w:rFonts w:ascii="Times New Roman" w:hAnsi="Times New Roman" w:cs="Times New Roman"/>
                <w:i/>
                <w:iCs/>
                <w:color w:val="002060"/>
                <w:lang w:val="en-US"/>
              </w:rPr>
              <w:t>$</w:t>
            </w:r>
          </w:p>
        </w:tc>
        <w:tc>
          <w:tcPr>
            <w:tcW w:w="1788" w:type="dxa"/>
            <w:gridSpan w:val="2"/>
          </w:tcPr>
          <w:p w14:paraId="194A2623" w14:textId="62012B82" w:rsidR="00522AF7" w:rsidRPr="000257F7" w:rsidRDefault="00522AF7" w:rsidP="00522AF7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3F65C9BB" w14:textId="77777777" w:rsidTr="005A769B">
        <w:tc>
          <w:tcPr>
            <w:tcW w:w="3424" w:type="dxa"/>
            <w:gridSpan w:val="2"/>
          </w:tcPr>
          <w:p w14:paraId="0EF2FC28" w14:textId="2796B6D7" w:rsidR="00522AF7" w:rsidRPr="000257F7" w:rsidRDefault="00522AF7" w:rsidP="00802EED">
            <w:pPr>
              <w:tabs>
                <w:tab w:val="left" w:pos="2205"/>
              </w:tabs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Фармация</w:t>
            </w:r>
            <w:r w:rsidR="00802EED" w:rsidRPr="000257F7">
              <w:rPr>
                <w:rFonts w:ascii="Times New Roman" w:hAnsi="Times New Roman" w:cs="Times New Roman"/>
                <w:color w:val="002060"/>
              </w:rPr>
              <w:tab/>
              <w:t xml:space="preserve"> 5-лет</w:t>
            </w:r>
          </w:p>
        </w:tc>
        <w:tc>
          <w:tcPr>
            <w:tcW w:w="1928" w:type="dxa"/>
          </w:tcPr>
          <w:p w14:paraId="1AC03B16" w14:textId="77777777" w:rsidR="00522AF7" w:rsidRPr="000257F7" w:rsidRDefault="00522AF7" w:rsidP="00522AF7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>3000</w:t>
            </w:r>
            <w:r w:rsidRPr="000257F7">
              <w:rPr>
                <w:rFonts w:ascii="Times New Roman" w:hAnsi="Times New Roman" w:cs="Times New Roman"/>
                <w:i/>
                <w:iCs/>
                <w:color w:val="002060"/>
                <w:lang w:val="en-US"/>
              </w:rPr>
              <w:t>$</w:t>
            </w:r>
          </w:p>
        </w:tc>
        <w:tc>
          <w:tcPr>
            <w:tcW w:w="1837" w:type="dxa"/>
            <w:gridSpan w:val="2"/>
          </w:tcPr>
          <w:p w14:paraId="5BA78971" w14:textId="4B19FEAF" w:rsidR="00522AF7" w:rsidRPr="000257F7" w:rsidRDefault="00522AF7" w:rsidP="00522AF7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>3000</w:t>
            </w:r>
            <w:r w:rsidRPr="000257F7">
              <w:rPr>
                <w:rFonts w:ascii="Times New Roman" w:hAnsi="Times New Roman" w:cs="Times New Roman"/>
                <w:i/>
                <w:iCs/>
                <w:color w:val="002060"/>
                <w:lang w:val="en-US"/>
              </w:rPr>
              <w:t>$</w:t>
            </w:r>
          </w:p>
        </w:tc>
        <w:tc>
          <w:tcPr>
            <w:tcW w:w="1788" w:type="dxa"/>
            <w:gridSpan w:val="2"/>
          </w:tcPr>
          <w:p w14:paraId="455094B5" w14:textId="61EEFE8E" w:rsidR="00522AF7" w:rsidRPr="000257F7" w:rsidRDefault="00522AF7" w:rsidP="00522AF7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0BD43150" w14:textId="77777777" w:rsidTr="005A769B">
        <w:trPr>
          <w:trHeight w:val="238"/>
        </w:trPr>
        <w:tc>
          <w:tcPr>
            <w:tcW w:w="3424" w:type="dxa"/>
            <w:gridSpan w:val="2"/>
          </w:tcPr>
          <w:p w14:paraId="3EF8ECF1" w14:textId="35E28C1A" w:rsidR="00522AF7" w:rsidRPr="000257F7" w:rsidRDefault="00522AF7" w:rsidP="00802EED">
            <w:pPr>
              <w:tabs>
                <w:tab w:val="left" w:pos="2265"/>
              </w:tabs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Педиатрия</w:t>
            </w:r>
            <w:r w:rsidR="00802EED" w:rsidRPr="000257F7">
              <w:rPr>
                <w:rFonts w:ascii="Times New Roman" w:hAnsi="Times New Roman" w:cs="Times New Roman"/>
                <w:color w:val="002060"/>
              </w:rPr>
              <w:tab/>
              <w:t>6-лет</w:t>
            </w:r>
          </w:p>
        </w:tc>
        <w:tc>
          <w:tcPr>
            <w:tcW w:w="1928" w:type="dxa"/>
          </w:tcPr>
          <w:p w14:paraId="6EA6A381" w14:textId="77777777" w:rsidR="00522AF7" w:rsidRPr="000257F7" w:rsidRDefault="00522AF7" w:rsidP="00522AF7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>3000</w:t>
            </w:r>
            <w:r w:rsidRPr="000257F7">
              <w:rPr>
                <w:rFonts w:ascii="Times New Roman" w:hAnsi="Times New Roman" w:cs="Times New Roman"/>
                <w:i/>
                <w:iCs/>
                <w:color w:val="002060"/>
                <w:lang w:val="en-US"/>
              </w:rPr>
              <w:t>$</w:t>
            </w:r>
          </w:p>
        </w:tc>
        <w:tc>
          <w:tcPr>
            <w:tcW w:w="1837" w:type="dxa"/>
            <w:gridSpan w:val="2"/>
          </w:tcPr>
          <w:p w14:paraId="09DB706C" w14:textId="3F4C585D" w:rsidR="00522AF7" w:rsidRPr="000257F7" w:rsidRDefault="00522AF7" w:rsidP="00522AF7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>3000</w:t>
            </w:r>
            <w:r w:rsidRPr="000257F7">
              <w:rPr>
                <w:rFonts w:ascii="Times New Roman" w:hAnsi="Times New Roman" w:cs="Times New Roman"/>
                <w:i/>
                <w:iCs/>
                <w:color w:val="002060"/>
                <w:lang w:val="en-US"/>
              </w:rPr>
              <w:t>$</w:t>
            </w:r>
          </w:p>
        </w:tc>
        <w:tc>
          <w:tcPr>
            <w:tcW w:w="1788" w:type="dxa"/>
            <w:gridSpan w:val="2"/>
          </w:tcPr>
          <w:p w14:paraId="427489B8" w14:textId="2B1C25E0" w:rsidR="00382A80" w:rsidRPr="000257F7" w:rsidRDefault="00522AF7" w:rsidP="00382A80">
            <w:pPr>
              <w:tabs>
                <w:tab w:val="left" w:pos="1260"/>
              </w:tabs>
              <w:jc w:val="both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  <w:r w:rsidR="00382A80" w:rsidRPr="000257F7">
              <w:rPr>
                <w:rFonts w:ascii="Times New Roman" w:hAnsi="Times New Roman" w:cs="Times New Roman"/>
                <w:color w:val="002060"/>
                <w:lang w:val="en-US"/>
              </w:rPr>
              <w:tab/>
            </w:r>
          </w:p>
        </w:tc>
      </w:tr>
      <w:tr w:rsidR="000257F7" w:rsidRPr="000257F7" w14:paraId="2B14FA72" w14:textId="77777777" w:rsidTr="005A769B">
        <w:trPr>
          <w:trHeight w:val="238"/>
        </w:trPr>
        <w:tc>
          <w:tcPr>
            <w:tcW w:w="3424" w:type="dxa"/>
            <w:gridSpan w:val="2"/>
          </w:tcPr>
          <w:p w14:paraId="617AA53A" w14:textId="3778184C" w:rsidR="00802EED" w:rsidRPr="000257F7" w:rsidRDefault="005A769B" w:rsidP="00802EED">
            <w:pPr>
              <w:tabs>
                <w:tab w:val="left" w:pos="2175"/>
              </w:tabs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Промышленная</w:t>
            </w:r>
            <w:r w:rsidR="000257F7" w:rsidRPr="000257F7">
              <w:rPr>
                <w:rFonts w:ascii="Times New Roman" w:hAnsi="Times New Roman" w:cs="Times New Roman"/>
                <w:color w:val="002060"/>
              </w:rPr>
              <w:tab/>
              <w:t xml:space="preserve"> 5-лет</w:t>
            </w:r>
          </w:p>
          <w:p w14:paraId="0CC34DFB" w14:textId="6E30CECE" w:rsidR="005A769B" w:rsidRPr="000257F7" w:rsidRDefault="005A769B" w:rsidP="005A769B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 фармация</w:t>
            </w:r>
            <w:r w:rsidR="00802EED" w:rsidRPr="000257F7">
              <w:rPr>
                <w:rFonts w:ascii="Times New Roman" w:hAnsi="Times New Roman" w:cs="Times New Roman"/>
                <w:color w:val="002060"/>
              </w:rPr>
              <w:t xml:space="preserve"> </w:t>
            </w:r>
          </w:p>
        </w:tc>
        <w:tc>
          <w:tcPr>
            <w:tcW w:w="1928" w:type="dxa"/>
          </w:tcPr>
          <w:p w14:paraId="3B935DD1" w14:textId="1375FC1E" w:rsidR="005A769B" w:rsidRPr="000257F7" w:rsidRDefault="005A769B" w:rsidP="005A769B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>3000</w:t>
            </w:r>
            <w:r w:rsidRPr="000257F7">
              <w:rPr>
                <w:rFonts w:ascii="Times New Roman" w:hAnsi="Times New Roman" w:cs="Times New Roman"/>
                <w:i/>
                <w:iCs/>
                <w:color w:val="002060"/>
                <w:lang w:val="en-US"/>
              </w:rPr>
              <w:t>$</w:t>
            </w:r>
          </w:p>
        </w:tc>
        <w:tc>
          <w:tcPr>
            <w:tcW w:w="1837" w:type="dxa"/>
            <w:gridSpan w:val="2"/>
          </w:tcPr>
          <w:p w14:paraId="1F82E748" w14:textId="3055B9CE" w:rsidR="005A769B" w:rsidRPr="000257F7" w:rsidRDefault="005A769B" w:rsidP="005A769B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>3000</w:t>
            </w:r>
            <w:r w:rsidRPr="000257F7">
              <w:rPr>
                <w:rFonts w:ascii="Times New Roman" w:hAnsi="Times New Roman" w:cs="Times New Roman"/>
                <w:i/>
                <w:iCs/>
                <w:color w:val="002060"/>
                <w:lang w:val="en-US"/>
              </w:rPr>
              <w:t>$</w:t>
            </w:r>
          </w:p>
        </w:tc>
        <w:tc>
          <w:tcPr>
            <w:tcW w:w="1788" w:type="dxa"/>
            <w:gridSpan w:val="2"/>
          </w:tcPr>
          <w:p w14:paraId="7BEF6C26" w14:textId="63C5E26F" w:rsidR="005A769B" w:rsidRPr="000257F7" w:rsidRDefault="005A769B" w:rsidP="005A769B">
            <w:pPr>
              <w:tabs>
                <w:tab w:val="left" w:pos="1260"/>
              </w:tabs>
              <w:jc w:val="both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</w:tbl>
    <w:p w14:paraId="34BA446D" w14:textId="0F5097C2" w:rsidR="00802EED" w:rsidRPr="000257F7" w:rsidRDefault="000257F7" w:rsidP="000257F7">
      <w:pPr>
        <w:spacing w:line="360" w:lineRule="auto"/>
        <w:rPr>
          <w:rFonts w:ascii="Times New Roman" w:hAnsi="Times New Roman" w:cs="Times New Roman"/>
          <w:i/>
          <w:iCs/>
          <w:color w:val="002060"/>
        </w:rPr>
      </w:pPr>
      <w:r w:rsidRPr="000257F7">
        <w:rPr>
          <w:color w:val="002060"/>
        </w:rPr>
        <w:t xml:space="preserve">                                                        </w:t>
      </w:r>
      <w:r w:rsidRPr="000257F7">
        <w:rPr>
          <w:rFonts w:ascii="Times New Roman" w:hAnsi="Times New Roman" w:cs="Times New Roman"/>
          <w:i/>
          <w:iCs/>
          <w:color w:val="002060"/>
        </w:rPr>
        <w:t xml:space="preserve">Европейская медицинская школа </w:t>
      </w:r>
    </w:p>
    <w:p w14:paraId="21DAB243" w14:textId="62A3E5DA" w:rsidR="000257F7" w:rsidRPr="000257F7" w:rsidRDefault="000257F7" w:rsidP="000257F7">
      <w:pPr>
        <w:spacing w:line="360" w:lineRule="auto"/>
        <w:jc w:val="center"/>
        <w:rPr>
          <w:ins w:id="1" w:author="Пользователь" w:date="2021-06-26T11:32:00Z"/>
          <w:rFonts w:ascii="Times New Roman" w:hAnsi="Times New Roman" w:cs="Times New Roman"/>
          <w:iCs/>
          <w:color w:val="002060"/>
        </w:rPr>
      </w:pPr>
      <w:proofErr w:type="spellStart"/>
      <w:r w:rsidRPr="000257F7">
        <w:rPr>
          <w:rFonts w:ascii="Times New Roman" w:hAnsi="Times New Roman" w:cs="Times New Roman"/>
          <w:iCs/>
          <w:color w:val="002060"/>
        </w:rPr>
        <w:t>Бакалавриат</w:t>
      </w:r>
      <w:proofErr w:type="spellEnd"/>
      <w:r w:rsidRPr="000257F7">
        <w:rPr>
          <w:rFonts w:ascii="Times New Roman" w:hAnsi="Times New Roman" w:cs="Times New Roman"/>
          <w:iCs/>
          <w:color w:val="002060"/>
        </w:rPr>
        <w:t xml:space="preserve"> – 4 года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24"/>
        <w:gridCol w:w="1928"/>
        <w:gridCol w:w="1837"/>
        <w:gridCol w:w="1788"/>
      </w:tblGrid>
      <w:tr w:rsidR="000257F7" w:rsidRPr="000257F7" w14:paraId="6F3D29A2" w14:textId="77777777" w:rsidTr="005A769B">
        <w:tc>
          <w:tcPr>
            <w:tcW w:w="3424" w:type="dxa"/>
          </w:tcPr>
          <w:p w14:paraId="667478E4" w14:textId="77777777" w:rsidR="00802EED" w:rsidRPr="000257F7" w:rsidRDefault="00802EED" w:rsidP="00802EED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Медицинская психология</w:t>
            </w:r>
          </w:p>
        </w:tc>
        <w:tc>
          <w:tcPr>
            <w:tcW w:w="1928" w:type="dxa"/>
          </w:tcPr>
          <w:p w14:paraId="1D4EB0D3" w14:textId="1EFD2D24" w:rsidR="00802EED" w:rsidRPr="000257F7" w:rsidRDefault="00802EED" w:rsidP="00802EED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i/>
                <w:iCs/>
                <w:color w:val="002060"/>
                <w:lang w:val="en-US"/>
              </w:rPr>
              <w:t>$</w:t>
            </w:r>
          </w:p>
        </w:tc>
        <w:tc>
          <w:tcPr>
            <w:tcW w:w="1837" w:type="dxa"/>
          </w:tcPr>
          <w:p w14:paraId="6EE25B00" w14:textId="76413716" w:rsidR="00802EED" w:rsidRPr="000257F7" w:rsidRDefault="00802EED" w:rsidP="00802EED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i/>
                <w:iCs/>
                <w:color w:val="002060"/>
                <w:lang w:val="en-US"/>
              </w:rPr>
              <w:t>$</w:t>
            </w:r>
          </w:p>
        </w:tc>
        <w:tc>
          <w:tcPr>
            <w:tcW w:w="1788" w:type="dxa"/>
          </w:tcPr>
          <w:p w14:paraId="7CCA12B8" w14:textId="60D3A3EA" w:rsidR="00802EED" w:rsidRPr="000257F7" w:rsidRDefault="00802EED" w:rsidP="00802EED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1175B8F9" w14:textId="77777777" w:rsidTr="005A769B">
        <w:tc>
          <w:tcPr>
            <w:tcW w:w="3424" w:type="dxa"/>
          </w:tcPr>
          <w:p w14:paraId="18731162" w14:textId="77777777" w:rsidR="00802EED" w:rsidRPr="000257F7" w:rsidRDefault="00802EED" w:rsidP="00802EED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Физиотерапия </w:t>
            </w:r>
            <w:proofErr w:type="spellStart"/>
            <w:r w:rsidRPr="000257F7">
              <w:rPr>
                <w:rFonts w:ascii="Times New Roman" w:hAnsi="Times New Roman" w:cs="Times New Roman"/>
                <w:color w:val="002060"/>
              </w:rPr>
              <w:t>эрготерапия</w:t>
            </w:r>
            <w:proofErr w:type="spellEnd"/>
          </w:p>
        </w:tc>
        <w:tc>
          <w:tcPr>
            <w:tcW w:w="1928" w:type="dxa"/>
          </w:tcPr>
          <w:p w14:paraId="116E94E0" w14:textId="010C5B6B" w:rsidR="00802EED" w:rsidRPr="000257F7" w:rsidRDefault="00802EED" w:rsidP="00802EED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i/>
                <w:iCs/>
                <w:color w:val="002060"/>
                <w:lang w:val="en-US"/>
              </w:rPr>
              <w:t>$</w:t>
            </w:r>
          </w:p>
        </w:tc>
        <w:tc>
          <w:tcPr>
            <w:tcW w:w="1837" w:type="dxa"/>
          </w:tcPr>
          <w:p w14:paraId="5A5218A9" w14:textId="3CCCAD47" w:rsidR="00802EED" w:rsidRPr="000257F7" w:rsidRDefault="00802EED" w:rsidP="00802EED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i/>
                <w:iCs/>
                <w:color w:val="002060"/>
                <w:lang w:val="en-US"/>
              </w:rPr>
              <w:t>$</w:t>
            </w:r>
          </w:p>
        </w:tc>
        <w:tc>
          <w:tcPr>
            <w:tcW w:w="1788" w:type="dxa"/>
          </w:tcPr>
          <w:p w14:paraId="1A88E995" w14:textId="32442452" w:rsidR="00802EED" w:rsidRPr="000257F7" w:rsidRDefault="00802EED" w:rsidP="00802EED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24DE87D9" w14:textId="77777777" w:rsidTr="005A769B">
        <w:tc>
          <w:tcPr>
            <w:tcW w:w="3424" w:type="dxa"/>
          </w:tcPr>
          <w:p w14:paraId="6C45D2A4" w14:textId="77777777" w:rsidR="00802EED" w:rsidRPr="000257F7" w:rsidRDefault="00802EED" w:rsidP="00802EED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Биология</w:t>
            </w:r>
          </w:p>
        </w:tc>
        <w:tc>
          <w:tcPr>
            <w:tcW w:w="1928" w:type="dxa"/>
          </w:tcPr>
          <w:p w14:paraId="4DAEC188" w14:textId="47CADFA1" w:rsidR="00802EED" w:rsidRPr="000257F7" w:rsidRDefault="00802EED" w:rsidP="00802EED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i/>
                <w:iCs/>
                <w:color w:val="002060"/>
                <w:lang w:val="en-US"/>
              </w:rPr>
              <w:t>$</w:t>
            </w:r>
          </w:p>
        </w:tc>
        <w:tc>
          <w:tcPr>
            <w:tcW w:w="1837" w:type="dxa"/>
          </w:tcPr>
          <w:p w14:paraId="4443643C" w14:textId="38CDBCA5" w:rsidR="00802EED" w:rsidRPr="000257F7" w:rsidRDefault="00802EED" w:rsidP="00802EED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i/>
                <w:iCs/>
                <w:color w:val="002060"/>
                <w:lang w:val="en-US"/>
              </w:rPr>
              <w:t>$</w:t>
            </w:r>
          </w:p>
        </w:tc>
        <w:tc>
          <w:tcPr>
            <w:tcW w:w="1788" w:type="dxa"/>
          </w:tcPr>
          <w:p w14:paraId="686925DD" w14:textId="7B322F3C" w:rsidR="00802EED" w:rsidRPr="000257F7" w:rsidRDefault="00802EED" w:rsidP="00802EED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2E6D8893" w14:textId="77777777" w:rsidTr="005A769B">
        <w:tc>
          <w:tcPr>
            <w:tcW w:w="3424" w:type="dxa"/>
          </w:tcPr>
          <w:p w14:paraId="5ED1FEB1" w14:textId="38BC38B1" w:rsidR="00802EED" w:rsidRPr="000257F7" w:rsidRDefault="00802EED" w:rsidP="00802EED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Технологии медицинской диагностики и лечения</w:t>
            </w:r>
          </w:p>
        </w:tc>
        <w:tc>
          <w:tcPr>
            <w:tcW w:w="1928" w:type="dxa"/>
          </w:tcPr>
          <w:p w14:paraId="3924C310" w14:textId="27D7B3F2" w:rsidR="00802EED" w:rsidRPr="000257F7" w:rsidRDefault="00802EED" w:rsidP="00802EED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i/>
                <w:iCs/>
                <w:color w:val="002060"/>
                <w:lang w:val="en-US"/>
              </w:rPr>
              <w:t>$</w:t>
            </w:r>
          </w:p>
        </w:tc>
        <w:tc>
          <w:tcPr>
            <w:tcW w:w="1837" w:type="dxa"/>
          </w:tcPr>
          <w:p w14:paraId="525C12D4" w14:textId="191F15FF" w:rsidR="00802EED" w:rsidRPr="000257F7" w:rsidRDefault="00802EED" w:rsidP="00802EED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i/>
                <w:iCs/>
                <w:color w:val="002060"/>
                <w:lang w:val="en-US"/>
              </w:rPr>
              <w:t>$</w:t>
            </w:r>
          </w:p>
        </w:tc>
        <w:tc>
          <w:tcPr>
            <w:tcW w:w="1788" w:type="dxa"/>
          </w:tcPr>
          <w:p w14:paraId="314B3CF0" w14:textId="589B8B43" w:rsidR="00802EED" w:rsidRPr="000257F7" w:rsidRDefault="00802EED" w:rsidP="00802EED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5BFDEF45" w14:textId="77777777" w:rsidTr="005A769B">
        <w:tc>
          <w:tcPr>
            <w:tcW w:w="3424" w:type="dxa"/>
          </w:tcPr>
          <w:p w14:paraId="080E4D47" w14:textId="623A68F2" w:rsidR="00802EED" w:rsidRPr="000257F7" w:rsidRDefault="00802EED" w:rsidP="00802EED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Общественное здоровье экология</w:t>
            </w:r>
          </w:p>
        </w:tc>
        <w:tc>
          <w:tcPr>
            <w:tcW w:w="1928" w:type="dxa"/>
          </w:tcPr>
          <w:p w14:paraId="27B74E2C" w14:textId="75D9036C" w:rsidR="00802EED" w:rsidRPr="000257F7" w:rsidRDefault="00802EED" w:rsidP="00802EED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i/>
                <w:iCs/>
                <w:color w:val="002060"/>
                <w:lang w:val="en-US"/>
              </w:rPr>
              <w:t>$</w:t>
            </w:r>
          </w:p>
        </w:tc>
        <w:tc>
          <w:tcPr>
            <w:tcW w:w="1837" w:type="dxa"/>
          </w:tcPr>
          <w:p w14:paraId="3E3EBC5C" w14:textId="21653B93" w:rsidR="00802EED" w:rsidRPr="000257F7" w:rsidRDefault="00802EED" w:rsidP="00802EED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>1500</w:t>
            </w:r>
            <w:r w:rsidRPr="000257F7">
              <w:rPr>
                <w:rFonts w:ascii="Times New Roman" w:hAnsi="Times New Roman" w:cs="Times New Roman"/>
                <w:i/>
                <w:iCs/>
                <w:color w:val="002060"/>
                <w:lang w:val="en-US"/>
              </w:rPr>
              <w:t>$</w:t>
            </w:r>
          </w:p>
        </w:tc>
        <w:tc>
          <w:tcPr>
            <w:tcW w:w="1788" w:type="dxa"/>
          </w:tcPr>
          <w:p w14:paraId="07CCEF1D" w14:textId="43AB3B43" w:rsidR="00802EED" w:rsidRPr="000257F7" w:rsidRDefault="00802EED" w:rsidP="00802EED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</w:tbl>
    <w:p w14:paraId="1FE64359" w14:textId="77777777" w:rsidR="000257F7" w:rsidRPr="000257F7" w:rsidRDefault="000257F7" w:rsidP="000257F7">
      <w:pPr>
        <w:spacing w:line="360" w:lineRule="auto"/>
        <w:rPr>
          <w:rFonts w:ascii="Times New Roman" w:hAnsi="Times New Roman" w:cs="Times New Roman"/>
          <w:i/>
          <w:iCs/>
          <w:color w:val="002060"/>
        </w:rPr>
      </w:pPr>
      <w:r w:rsidRPr="000257F7">
        <w:rPr>
          <w:color w:val="002060"/>
        </w:rPr>
        <w:t xml:space="preserve">                                                        </w:t>
      </w:r>
      <w:r w:rsidRPr="000257F7">
        <w:rPr>
          <w:rFonts w:ascii="Times New Roman" w:hAnsi="Times New Roman" w:cs="Times New Roman"/>
          <w:i/>
          <w:iCs/>
          <w:color w:val="002060"/>
        </w:rPr>
        <w:t xml:space="preserve">Европейская медицинская школа </w:t>
      </w:r>
    </w:p>
    <w:p w14:paraId="5FB269A6" w14:textId="72E1F123" w:rsidR="000257F7" w:rsidRPr="000257F7" w:rsidRDefault="000257F7" w:rsidP="000257F7">
      <w:pPr>
        <w:spacing w:line="360" w:lineRule="auto"/>
        <w:jc w:val="center"/>
        <w:rPr>
          <w:ins w:id="2" w:author="Пользователь" w:date="2021-06-26T11:32:00Z"/>
          <w:rFonts w:ascii="Times New Roman" w:hAnsi="Times New Roman" w:cs="Times New Roman"/>
          <w:iCs/>
          <w:color w:val="002060"/>
        </w:rPr>
      </w:pPr>
      <w:proofErr w:type="gramStart"/>
      <w:r w:rsidRPr="000257F7">
        <w:rPr>
          <w:rFonts w:ascii="Times New Roman" w:hAnsi="Times New Roman" w:cs="Times New Roman"/>
          <w:iCs/>
          <w:color w:val="002060"/>
        </w:rPr>
        <w:t>Магистратура  –</w:t>
      </w:r>
      <w:proofErr w:type="gramEnd"/>
      <w:r w:rsidRPr="000257F7">
        <w:rPr>
          <w:rFonts w:ascii="Times New Roman" w:hAnsi="Times New Roman" w:cs="Times New Roman"/>
          <w:iCs/>
          <w:color w:val="002060"/>
        </w:rPr>
        <w:t xml:space="preserve"> 2 года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24"/>
        <w:gridCol w:w="1928"/>
        <w:gridCol w:w="1837"/>
        <w:gridCol w:w="1788"/>
      </w:tblGrid>
      <w:tr w:rsidR="000257F7" w:rsidRPr="000257F7" w14:paraId="2F6C6F9A" w14:textId="77777777" w:rsidTr="000A6310">
        <w:tc>
          <w:tcPr>
            <w:tcW w:w="3424" w:type="dxa"/>
          </w:tcPr>
          <w:p w14:paraId="5A8BE79C" w14:textId="77777777" w:rsidR="000257F7" w:rsidRPr="000257F7" w:rsidRDefault="000257F7" w:rsidP="000257F7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Медицинская психология</w:t>
            </w:r>
          </w:p>
        </w:tc>
        <w:tc>
          <w:tcPr>
            <w:tcW w:w="1928" w:type="dxa"/>
          </w:tcPr>
          <w:p w14:paraId="44413180" w14:textId="191C6C08" w:rsidR="000257F7" w:rsidRPr="000257F7" w:rsidRDefault="000257F7" w:rsidP="000257F7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i/>
                <w:iCs/>
                <w:color w:val="002060"/>
                <w:lang w:val="en-US"/>
              </w:rPr>
              <w:t>$</w:t>
            </w:r>
          </w:p>
        </w:tc>
        <w:tc>
          <w:tcPr>
            <w:tcW w:w="1837" w:type="dxa"/>
          </w:tcPr>
          <w:p w14:paraId="1414CF93" w14:textId="7963D136" w:rsidR="000257F7" w:rsidRPr="000257F7" w:rsidRDefault="000257F7" w:rsidP="000257F7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i/>
                <w:iCs/>
                <w:color w:val="002060"/>
                <w:lang w:val="en-US"/>
              </w:rPr>
              <w:t>$</w:t>
            </w:r>
          </w:p>
        </w:tc>
        <w:tc>
          <w:tcPr>
            <w:tcW w:w="1788" w:type="dxa"/>
          </w:tcPr>
          <w:p w14:paraId="7D6BE63B" w14:textId="77777777" w:rsidR="000257F7" w:rsidRPr="000257F7" w:rsidRDefault="000257F7" w:rsidP="000257F7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50D1573F" w14:textId="77777777" w:rsidTr="000A6310">
        <w:tc>
          <w:tcPr>
            <w:tcW w:w="3424" w:type="dxa"/>
          </w:tcPr>
          <w:p w14:paraId="6E023EAF" w14:textId="77777777" w:rsidR="000257F7" w:rsidRPr="000257F7" w:rsidRDefault="000257F7" w:rsidP="000257F7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Физиотерапия </w:t>
            </w:r>
            <w:proofErr w:type="spellStart"/>
            <w:r w:rsidRPr="000257F7">
              <w:rPr>
                <w:rFonts w:ascii="Times New Roman" w:hAnsi="Times New Roman" w:cs="Times New Roman"/>
                <w:color w:val="002060"/>
              </w:rPr>
              <w:t>эрготерапия</w:t>
            </w:r>
            <w:proofErr w:type="spellEnd"/>
          </w:p>
        </w:tc>
        <w:tc>
          <w:tcPr>
            <w:tcW w:w="1928" w:type="dxa"/>
          </w:tcPr>
          <w:p w14:paraId="672BB44F" w14:textId="47434494" w:rsidR="000257F7" w:rsidRPr="000257F7" w:rsidRDefault="000257F7" w:rsidP="000257F7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i/>
                <w:iCs/>
                <w:color w:val="002060"/>
                <w:lang w:val="en-US"/>
              </w:rPr>
              <w:t>$</w:t>
            </w:r>
          </w:p>
        </w:tc>
        <w:tc>
          <w:tcPr>
            <w:tcW w:w="1837" w:type="dxa"/>
          </w:tcPr>
          <w:p w14:paraId="12B13AE8" w14:textId="02DD5EC3" w:rsidR="000257F7" w:rsidRPr="000257F7" w:rsidRDefault="000257F7" w:rsidP="000257F7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i/>
                <w:iCs/>
                <w:color w:val="002060"/>
                <w:lang w:val="en-US"/>
              </w:rPr>
              <w:t>$</w:t>
            </w:r>
          </w:p>
        </w:tc>
        <w:tc>
          <w:tcPr>
            <w:tcW w:w="1788" w:type="dxa"/>
          </w:tcPr>
          <w:p w14:paraId="342D8197" w14:textId="77777777" w:rsidR="000257F7" w:rsidRPr="000257F7" w:rsidRDefault="000257F7" w:rsidP="000257F7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06274B5C" w14:textId="77777777" w:rsidTr="000A6310">
        <w:tc>
          <w:tcPr>
            <w:tcW w:w="3424" w:type="dxa"/>
          </w:tcPr>
          <w:p w14:paraId="0A0CDA1E" w14:textId="77777777" w:rsidR="000257F7" w:rsidRPr="000257F7" w:rsidRDefault="000257F7" w:rsidP="000257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Биология</w:t>
            </w:r>
          </w:p>
        </w:tc>
        <w:tc>
          <w:tcPr>
            <w:tcW w:w="1928" w:type="dxa"/>
          </w:tcPr>
          <w:p w14:paraId="2A18564A" w14:textId="03A3F2B5" w:rsidR="000257F7" w:rsidRPr="000257F7" w:rsidRDefault="000257F7" w:rsidP="000257F7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i/>
                <w:iCs/>
                <w:color w:val="002060"/>
                <w:lang w:val="en-US"/>
              </w:rPr>
              <w:t>$</w:t>
            </w:r>
          </w:p>
        </w:tc>
        <w:tc>
          <w:tcPr>
            <w:tcW w:w="1837" w:type="dxa"/>
          </w:tcPr>
          <w:p w14:paraId="02B320DD" w14:textId="01ECA67A" w:rsidR="000257F7" w:rsidRPr="000257F7" w:rsidRDefault="000257F7" w:rsidP="000257F7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i/>
                <w:iCs/>
                <w:color w:val="002060"/>
                <w:lang w:val="en-US"/>
              </w:rPr>
              <w:t>$</w:t>
            </w:r>
          </w:p>
        </w:tc>
        <w:tc>
          <w:tcPr>
            <w:tcW w:w="1788" w:type="dxa"/>
          </w:tcPr>
          <w:p w14:paraId="2D0078CE" w14:textId="77777777" w:rsidR="000257F7" w:rsidRPr="000257F7" w:rsidRDefault="000257F7" w:rsidP="000257F7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101C6918" w14:textId="77777777" w:rsidTr="000A6310">
        <w:tc>
          <w:tcPr>
            <w:tcW w:w="3424" w:type="dxa"/>
          </w:tcPr>
          <w:p w14:paraId="2C82CEB5" w14:textId="77777777" w:rsidR="000257F7" w:rsidRPr="000257F7" w:rsidRDefault="000257F7" w:rsidP="000257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Технологии медицинской диагностики и лечения</w:t>
            </w:r>
          </w:p>
        </w:tc>
        <w:tc>
          <w:tcPr>
            <w:tcW w:w="1928" w:type="dxa"/>
          </w:tcPr>
          <w:p w14:paraId="3140B7C4" w14:textId="55EECA58" w:rsidR="000257F7" w:rsidRPr="000257F7" w:rsidRDefault="000257F7" w:rsidP="000257F7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i/>
                <w:iCs/>
                <w:color w:val="002060"/>
                <w:lang w:val="en-US"/>
              </w:rPr>
              <w:t>$</w:t>
            </w:r>
          </w:p>
        </w:tc>
        <w:tc>
          <w:tcPr>
            <w:tcW w:w="1837" w:type="dxa"/>
          </w:tcPr>
          <w:p w14:paraId="1AD6B505" w14:textId="20614270" w:rsidR="000257F7" w:rsidRPr="000257F7" w:rsidRDefault="000257F7" w:rsidP="000257F7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i/>
                <w:iCs/>
                <w:color w:val="002060"/>
                <w:lang w:val="en-US"/>
              </w:rPr>
              <w:t>$</w:t>
            </w:r>
          </w:p>
        </w:tc>
        <w:tc>
          <w:tcPr>
            <w:tcW w:w="1788" w:type="dxa"/>
          </w:tcPr>
          <w:p w14:paraId="39EB39FD" w14:textId="77777777" w:rsidR="000257F7" w:rsidRPr="000257F7" w:rsidRDefault="000257F7" w:rsidP="000257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0257F7" w:rsidRPr="000257F7" w14:paraId="67681F4E" w14:textId="77777777" w:rsidTr="000A6310">
        <w:tc>
          <w:tcPr>
            <w:tcW w:w="3424" w:type="dxa"/>
          </w:tcPr>
          <w:p w14:paraId="2CF86A74" w14:textId="77777777" w:rsidR="000257F7" w:rsidRPr="000257F7" w:rsidRDefault="000257F7" w:rsidP="000257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lastRenderedPageBreak/>
              <w:t>Общественное здоровье экология</w:t>
            </w:r>
          </w:p>
        </w:tc>
        <w:tc>
          <w:tcPr>
            <w:tcW w:w="1928" w:type="dxa"/>
          </w:tcPr>
          <w:p w14:paraId="5118A879" w14:textId="4DB4D1EB" w:rsidR="000257F7" w:rsidRPr="000257F7" w:rsidRDefault="000257F7" w:rsidP="000257F7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i/>
                <w:iCs/>
                <w:color w:val="002060"/>
                <w:lang w:val="en-US"/>
              </w:rPr>
              <w:t>$</w:t>
            </w:r>
          </w:p>
        </w:tc>
        <w:tc>
          <w:tcPr>
            <w:tcW w:w="1837" w:type="dxa"/>
          </w:tcPr>
          <w:p w14:paraId="3A041CF9" w14:textId="4F6FE219" w:rsidR="000257F7" w:rsidRPr="000257F7" w:rsidRDefault="000257F7" w:rsidP="000257F7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i/>
                <w:iCs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i/>
                <w:iCs/>
                <w:color w:val="002060"/>
                <w:lang w:val="en-US"/>
              </w:rPr>
              <w:t>$</w:t>
            </w:r>
          </w:p>
        </w:tc>
        <w:tc>
          <w:tcPr>
            <w:tcW w:w="1788" w:type="dxa"/>
          </w:tcPr>
          <w:p w14:paraId="4AD84F54" w14:textId="77777777" w:rsidR="000257F7" w:rsidRPr="000257F7" w:rsidRDefault="000257F7" w:rsidP="000257F7">
            <w:pPr>
              <w:rPr>
                <w:rFonts w:ascii="Times New Roman" w:hAnsi="Times New Roman" w:cs="Times New Roman"/>
                <w:i/>
                <w:iCs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</w:tbl>
    <w:p w14:paraId="610348D5" w14:textId="560E00D9" w:rsidR="004406EE" w:rsidRPr="000257F7" w:rsidRDefault="004406EE">
      <w:pPr>
        <w:rPr>
          <w:rFonts w:ascii="Times New Roman" w:hAnsi="Times New Roman" w:cs="Times New Roman"/>
          <w:color w:val="002060"/>
        </w:rPr>
      </w:pPr>
    </w:p>
    <w:p w14:paraId="6B08B2E4" w14:textId="47C3CBF7" w:rsidR="004406EE" w:rsidRPr="000257F7" w:rsidRDefault="004406EE">
      <w:pPr>
        <w:rPr>
          <w:rFonts w:ascii="Times New Roman" w:hAnsi="Times New Roman" w:cs="Times New Roman"/>
          <w:color w:val="002060"/>
        </w:rPr>
      </w:pPr>
    </w:p>
    <w:p w14:paraId="3D749560" w14:textId="7861E352" w:rsidR="004406EE" w:rsidRPr="000257F7" w:rsidRDefault="000257F7" w:rsidP="00E5096A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 w:rsidRPr="000257F7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МАГИСТРАТУРА – 1</w:t>
      </w:r>
      <w:r w:rsidRPr="000257F7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-US"/>
        </w:rPr>
        <w:t>,</w:t>
      </w:r>
      <w:r w:rsidRPr="000257F7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5-2</w:t>
      </w:r>
      <w:r w:rsidRPr="000257F7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-US"/>
        </w:rPr>
        <w:t xml:space="preserve"> </w:t>
      </w:r>
      <w:r w:rsidRPr="000257F7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ГОДА</w:t>
      </w:r>
    </w:p>
    <w:p w14:paraId="7E819000" w14:textId="4B7E46FC" w:rsidR="004406EE" w:rsidRPr="000257F7" w:rsidRDefault="004406EE">
      <w:pPr>
        <w:rPr>
          <w:rFonts w:ascii="Times New Roman" w:hAnsi="Times New Roman" w:cs="Times New Roman"/>
          <w:color w:val="00206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1843"/>
        <w:gridCol w:w="1791"/>
      </w:tblGrid>
      <w:tr w:rsidR="001C66FE" w:rsidRPr="000257F7" w14:paraId="11FB156F" w14:textId="77777777" w:rsidTr="00AD67A1">
        <w:tc>
          <w:tcPr>
            <w:tcW w:w="3397" w:type="dxa"/>
            <w:vMerge w:val="restart"/>
          </w:tcPr>
          <w:p w14:paraId="31761703" w14:textId="77777777" w:rsidR="001C66FE" w:rsidRPr="000257F7" w:rsidRDefault="001C66FE" w:rsidP="00AF3CB9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</w:rPr>
            </w:pPr>
            <w:r w:rsidRPr="000257F7">
              <w:rPr>
                <w:rFonts w:ascii="Times New Roman" w:hAnsi="Times New Roman" w:cs="Times New Roman"/>
                <w:b/>
                <w:bCs/>
                <w:color w:val="002060"/>
              </w:rPr>
              <w:t>Специальности</w:t>
            </w:r>
          </w:p>
        </w:tc>
        <w:tc>
          <w:tcPr>
            <w:tcW w:w="5619" w:type="dxa"/>
            <w:gridSpan w:val="3"/>
          </w:tcPr>
          <w:p w14:paraId="1A5D8D1B" w14:textId="77777777" w:rsidR="001C66FE" w:rsidRPr="000257F7" w:rsidRDefault="001C66FE" w:rsidP="00AF3CB9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b/>
                <w:bCs/>
                <w:color w:val="002060"/>
              </w:rPr>
              <w:t>Стоимость обучения</w:t>
            </w:r>
          </w:p>
        </w:tc>
      </w:tr>
      <w:tr w:rsidR="001C66FE" w:rsidRPr="000257F7" w14:paraId="1F0DF711" w14:textId="77777777" w:rsidTr="00AD67A1">
        <w:tc>
          <w:tcPr>
            <w:tcW w:w="3397" w:type="dxa"/>
            <w:vMerge/>
          </w:tcPr>
          <w:p w14:paraId="687207E2" w14:textId="77777777" w:rsidR="001C66FE" w:rsidRPr="000257F7" w:rsidRDefault="001C66FE" w:rsidP="00AF3CB9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</w:rPr>
            </w:pPr>
          </w:p>
        </w:tc>
        <w:tc>
          <w:tcPr>
            <w:tcW w:w="1985" w:type="dxa"/>
          </w:tcPr>
          <w:p w14:paraId="79A54AA8" w14:textId="77777777" w:rsidR="001C66FE" w:rsidRPr="000257F7" w:rsidRDefault="001C66FE" w:rsidP="00AF3CB9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</w:rPr>
            </w:pPr>
            <w:r w:rsidRPr="000257F7">
              <w:rPr>
                <w:rFonts w:ascii="Times New Roman" w:hAnsi="Times New Roman" w:cs="Times New Roman"/>
                <w:b/>
                <w:bCs/>
                <w:color w:val="002060"/>
              </w:rPr>
              <w:t>очно</w:t>
            </w:r>
          </w:p>
        </w:tc>
        <w:tc>
          <w:tcPr>
            <w:tcW w:w="1843" w:type="dxa"/>
          </w:tcPr>
          <w:p w14:paraId="552DFBE7" w14:textId="77777777" w:rsidR="001C66FE" w:rsidRPr="000257F7" w:rsidRDefault="001C66FE" w:rsidP="00AF3CB9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</w:rPr>
            </w:pPr>
            <w:r w:rsidRPr="000257F7">
              <w:rPr>
                <w:rFonts w:ascii="Times New Roman" w:hAnsi="Times New Roman" w:cs="Times New Roman"/>
                <w:b/>
                <w:bCs/>
                <w:color w:val="002060"/>
              </w:rPr>
              <w:t>заочно</w:t>
            </w:r>
          </w:p>
        </w:tc>
        <w:tc>
          <w:tcPr>
            <w:tcW w:w="1791" w:type="dxa"/>
          </w:tcPr>
          <w:p w14:paraId="6025A3E8" w14:textId="77777777" w:rsidR="001C66FE" w:rsidRPr="000257F7" w:rsidRDefault="001C66FE" w:rsidP="00AF3CB9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</w:rPr>
            </w:pPr>
            <w:r w:rsidRPr="000257F7">
              <w:rPr>
                <w:rFonts w:ascii="Times New Roman" w:hAnsi="Times New Roman" w:cs="Times New Roman"/>
                <w:b/>
                <w:bCs/>
                <w:color w:val="002060"/>
              </w:rPr>
              <w:t>дистанционно</w:t>
            </w:r>
          </w:p>
        </w:tc>
      </w:tr>
      <w:tr w:rsidR="004B6AB8" w:rsidRPr="000257F7" w14:paraId="2DC325AF" w14:textId="77777777" w:rsidTr="00AD67A1">
        <w:tc>
          <w:tcPr>
            <w:tcW w:w="9016" w:type="dxa"/>
            <w:gridSpan w:val="4"/>
          </w:tcPr>
          <w:p w14:paraId="75CBFD59" w14:textId="7C238116" w:rsidR="00AD67A1" w:rsidRPr="000257F7" w:rsidRDefault="004B6AB8" w:rsidP="00AD67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</w:pPr>
            <w:r w:rsidRPr="000257F7"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  <w:t>Европейская школа бизнеса</w:t>
            </w:r>
          </w:p>
        </w:tc>
      </w:tr>
      <w:tr w:rsidR="00522AF7" w:rsidRPr="000257F7" w14:paraId="1155E6DB" w14:textId="77777777" w:rsidTr="00AD67A1">
        <w:tc>
          <w:tcPr>
            <w:tcW w:w="3397" w:type="dxa"/>
          </w:tcPr>
          <w:p w14:paraId="32898936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Менеджмент</w:t>
            </w:r>
          </w:p>
        </w:tc>
        <w:tc>
          <w:tcPr>
            <w:tcW w:w="1985" w:type="dxa"/>
          </w:tcPr>
          <w:p w14:paraId="61619FE7" w14:textId="7009E46A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79403F1A" w14:textId="0469E186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30C1AEA6" w14:textId="7FE284F4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12E40ADD" w14:textId="77777777" w:rsidTr="00AD67A1">
        <w:tc>
          <w:tcPr>
            <w:tcW w:w="3397" w:type="dxa"/>
          </w:tcPr>
          <w:p w14:paraId="27861D27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Менеджмент организаций и администрирование</w:t>
            </w:r>
          </w:p>
        </w:tc>
        <w:tc>
          <w:tcPr>
            <w:tcW w:w="1985" w:type="dxa"/>
          </w:tcPr>
          <w:p w14:paraId="5F19207B" w14:textId="6ADAC7E0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61FFFB2E" w14:textId="6CFD8946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3453EE27" w14:textId="301387C4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17F1AC20" w14:textId="77777777" w:rsidTr="00AD67A1">
        <w:tc>
          <w:tcPr>
            <w:tcW w:w="3397" w:type="dxa"/>
          </w:tcPr>
          <w:p w14:paraId="518178B5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Управление проектами</w:t>
            </w:r>
          </w:p>
        </w:tc>
        <w:tc>
          <w:tcPr>
            <w:tcW w:w="1985" w:type="dxa"/>
          </w:tcPr>
          <w:p w14:paraId="6F0088F9" w14:textId="6632C74C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0293B4C4" w14:textId="55883A17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778A83DD" w14:textId="784C3F3E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40F33813" w14:textId="77777777" w:rsidTr="00AD67A1">
        <w:tc>
          <w:tcPr>
            <w:tcW w:w="3397" w:type="dxa"/>
          </w:tcPr>
          <w:p w14:paraId="2D651554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Экономика</w:t>
            </w:r>
          </w:p>
        </w:tc>
        <w:tc>
          <w:tcPr>
            <w:tcW w:w="1985" w:type="dxa"/>
          </w:tcPr>
          <w:p w14:paraId="19EFF8DB" w14:textId="4514903E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262AAC06" w14:textId="66296157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4E161A13" w14:textId="202333F2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3BA3EEC4" w14:textId="77777777" w:rsidTr="00AD67A1">
        <w:tc>
          <w:tcPr>
            <w:tcW w:w="3397" w:type="dxa"/>
          </w:tcPr>
          <w:p w14:paraId="4DBAFD54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Экономика предприятий</w:t>
            </w:r>
          </w:p>
        </w:tc>
        <w:tc>
          <w:tcPr>
            <w:tcW w:w="1985" w:type="dxa"/>
          </w:tcPr>
          <w:p w14:paraId="199563D9" w14:textId="40EE6800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132437A1" w14:textId="5C883067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6F76CD03" w14:textId="018C9FA9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70CD6A59" w14:textId="77777777" w:rsidTr="00AD67A1">
        <w:tc>
          <w:tcPr>
            <w:tcW w:w="3397" w:type="dxa"/>
          </w:tcPr>
          <w:p w14:paraId="1B0BA6A7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Э</w:t>
            </w:r>
            <w:proofErr w:type="spellStart"/>
            <w:r w:rsidRPr="000257F7">
              <w:rPr>
                <w:rFonts w:ascii="Times New Roman" w:hAnsi="Times New Roman" w:cs="Times New Roman"/>
                <w:color w:val="002060"/>
                <w:lang w:val="uk-UA"/>
              </w:rPr>
              <w:t>кономика</w:t>
            </w:r>
            <w:proofErr w:type="spellEnd"/>
            <w:r w:rsidRPr="000257F7">
              <w:rPr>
                <w:rFonts w:ascii="Times New Roman" w:hAnsi="Times New Roman" w:cs="Times New Roman"/>
                <w:color w:val="002060"/>
                <w:lang w:val="uk-UA"/>
              </w:rPr>
              <w:t xml:space="preserve"> </w:t>
            </w:r>
            <w:proofErr w:type="spellStart"/>
            <w:r w:rsidRPr="000257F7">
              <w:rPr>
                <w:rFonts w:ascii="Times New Roman" w:hAnsi="Times New Roman" w:cs="Times New Roman"/>
                <w:color w:val="002060"/>
                <w:lang w:val="uk-UA"/>
              </w:rPr>
              <w:t>сельского</w:t>
            </w:r>
            <w:proofErr w:type="spellEnd"/>
            <w:r w:rsidRPr="000257F7">
              <w:rPr>
                <w:rFonts w:ascii="Times New Roman" w:hAnsi="Times New Roman" w:cs="Times New Roman"/>
                <w:color w:val="002060"/>
                <w:lang w:val="uk-UA"/>
              </w:rPr>
              <w:t xml:space="preserve"> </w:t>
            </w:r>
            <w:proofErr w:type="spellStart"/>
            <w:r w:rsidRPr="000257F7">
              <w:rPr>
                <w:rFonts w:ascii="Times New Roman" w:hAnsi="Times New Roman" w:cs="Times New Roman"/>
                <w:color w:val="002060"/>
                <w:lang w:val="uk-UA"/>
              </w:rPr>
              <w:t>хозяйства</w:t>
            </w:r>
            <w:proofErr w:type="spellEnd"/>
          </w:p>
        </w:tc>
        <w:tc>
          <w:tcPr>
            <w:tcW w:w="1985" w:type="dxa"/>
          </w:tcPr>
          <w:p w14:paraId="29051927" w14:textId="15189ACC" w:rsidR="00522AF7" w:rsidRPr="000257F7" w:rsidRDefault="00522AF7" w:rsidP="00522AF7">
            <w:pPr>
              <w:jc w:val="center"/>
              <w:rPr>
                <w:rFonts w:ascii="Times New Roman" w:eastAsia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43A2C7C2" w14:textId="6FB5CB89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56D6281B" w14:textId="0AD5DA95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69E98034" w14:textId="77777777" w:rsidTr="00AD67A1">
        <w:tc>
          <w:tcPr>
            <w:tcW w:w="3397" w:type="dxa"/>
          </w:tcPr>
          <w:p w14:paraId="1375D0AC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Международная экономика</w:t>
            </w:r>
          </w:p>
        </w:tc>
        <w:tc>
          <w:tcPr>
            <w:tcW w:w="1985" w:type="dxa"/>
          </w:tcPr>
          <w:p w14:paraId="29D2FF2C" w14:textId="6BF752EE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1E9406AA" w14:textId="2C4E4B18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2FD06CC5" w14:textId="492F44D8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5870553F" w14:textId="77777777" w:rsidTr="00AD67A1">
        <w:tc>
          <w:tcPr>
            <w:tcW w:w="3397" w:type="dxa"/>
          </w:tcPr>
          <w:p w14:paraId="3DE84566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Маркетинг</w:t>
            </w:r>
          </w:p>
        </w:tc>
        <w:tc>
          <w:tcPr>
            <w:tcW w:w="1985" w:type="dxa"/>
          </w:tcPr>
          <w:p w14:paraId="12BB3339" w14:textId="0A3577F7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32A8CB07" w14:textId="52A3A92A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1081A3A9" w14:textId="3570F916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13E88B44" w14:textId="77777777" w:rsidTr="00AD67A1">
        <w:tc>
          <w:tcPr>
            <w:tcW w:w="3397" w:type="dxa"/>
          </w:tcPr>
          <w:p w14:paraId="68833D55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Учет и аудит</w:t>
            </w:r>
          </w:p>
        </w:tc>
        <w:tc>
          <w:tcPr>
            <w:tcW w:w="1985" w:type="dxa"/>
          </w:tcPr>
          <w:p w14:paraId="0DD4D1DB" w14:textId="4047E9D1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38836838" w14:textId="6B9D9B1A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244205E3" w14:textId="4A107E49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1963D25F" w14:textId="77777777" w:rsidTr="00AD67A1">
        <w:tc>
          <w:tcPr>
            <w:tcW w:w="3397" w:type="dxa"/>
          </w:tcPr>
          <w:p w14:paraId="5B337336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Финансы, банковское дело и страхование</w:t>
            </w:r>
          </w:p>
        </w:tc>
        <w:tc>
          <w:tcPr>
            <w:tcW w:w="1985" w:type="dxa"/>
          </w:tcPr>
          <w:p w14:paraId="5FD7D1B5" w14:textId="21E1BB6A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7594E697" w14:textId="18543566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6C5F26E3" w14:textId="75C98052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2DBD5D0F" w14:textId="77777777" w:rsidTr="00AD67A1">
        <w:tc>
          <w:tcPr>
            <w:tcW w:w="3397" w:type="dxa"/>
          </w:tcPr>
          <w:p w14:paraId="258A3C63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Предпринимательств</w:t>
            </w:r>
            <w:r w:rsidRPr="000257F7">
              <w:rPr>
                <w:rFonts w:ascii="Times New Roman" w:hAnsi="Times New Roman" w:cs="Times New Roman"/>
                <w:color w:val="002060"/>
                <w:lang w:val="uk-UA"/>
              </w:rPr>
              <w:t xml:space="preserve">о, </w:t>
            </w:r>
            <w:proofErr w:type="spellStart"/>
            <w:r w:rsidRPr="000257F7">
              <w:rPr>
                <w:rFonts w:ascii="Times New Roman" w:hAnsi="Times New Roman" w:cs="Times New Roman"/>
                <w:color w:val="002060"/>
                <w:lang w:val="uk-UA"/>
              </w:rPr>
              <w:t>торговля</w:t>
            </w:r>
            <w:proofErr w:type="spellEnd"/>
            <w:r w:rsidRPr="000257F7">
              <w:rPr>
                <w:rFonts w:ascii="Times New Roman" w:hAnsi="Times New Roman" w:cs="Times New Roman"/>
                <w:color w:val="002060"/>
                <w:lang w:val="uk-UA"/>
              </w:rPr>
              <w:t xml:space="preserve"> и </w:t>
            </w:r>
            <w:r w:rsidRPr="000257F7">
              <w:rPr>
                <w:rFonts w:ascii="Times New Roman" w:hAnsi="Times New Roman" w:cs="Times New Roman"/>
                <w:color w:val="002060"/>
              </w:rPr>
              <w:t>биржевая деятельность</w:t>
            </w:r>
          </w:p>
        </w:tc>
        <w:tc>
          <w:tcPr>
            <w:tcW w:w="1985" w:type="dxa"/>
          </w:tcPr>
          <w:p w14:paraId="433B6C72" w14:textId="6BDF85BB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59BC1A05" w14:textId="719154C1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203F0C08" w14:textId="4E4CC6C5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61236C7F" w14:textId="77777777" w:rsidTr="00AD67A1">
        <w:tc>
          <w:tcPr>
            <w:tcW w:w="3397" w:type="dxa"/>
          </w:tcPr>
          <w:p w14:paraId="54A7CD3C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Торговля, логистика и экологическое предпринимательство</w:t>
            </w:r>
          </w:p>
        </w:tc>
        <w:tc>
          <w:tcPr>
            <w:tcW w:w="1985" w:type="dxa"/>
          </w:tcPr>
          <w:p w14:paraId="447946E5" w14:textId="791A47EC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7BA19FB2" w14:textId="6F6D73FC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02786E12" w14:textId="72724C81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7DC8C25F" w14:textId="77777777" w:rsidTr="00AD67A1">
        <w:tc>
          <w:tcPr>
            <w:tcW w:w="3397" w:type="dxa"/>
          </w:tcPr>
          <w:p w14:paraId="27063AAD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Туризм</w:t>
            </w:r>
          </w:p>
        </w:tc>
        <w:tc>
          <w:tcPr>
            <w:tcW w:w="1985" w:type="dxa"/>
          </w:tcPr>
          <w:p w14:paraId="3505D6F7" w14:textId="004625A5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3C148C96" w14:textId="533C8581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7B621B93" w14:textId="25EDE202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34D1442D" w14:textId="77777777" w:rsidTr="00AD67A1">
        <w:tc>
          <w:tcPr>
            <w:tcW w:w="3397" w:type="dxa"/>
          </w:tcPr>
          <w:p w14:paraId="24795DF5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0257F7">
              <w:rPr>
                <w:rFonts w:ascii="Times New Roman" w:hAnsi="Times New Roman" w:cs="Times New Roman"/>
                <w:color w:val="002060"/>
              </w:rPr>
              <w:t>Отельно</w:t>
            </w:r>
            <w:proofErr w:type="spellEnd"/>
            <w:r w:rsidRPr="000257F7">
              <w:rPr>
                <w:rFonts w:ascii="Times New Roman" w:hAnsi="Times New Roman" w:cs="Times New Roman"/>
                <w:color w:val="002060"/>
              </w:rPr>
              <w:t>-ресторанное дело</w:t>
            </w:r>
          </w:p>
        </w:tc>
        <w:tc>
          <w:tcPr>
            <w:tcW w:w="1985" w:type="dxa"/>
          </w:tcPr>
          <w:p w14:paraId="5F163EF1" w14:textId="1E1ED6A1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73799391" w14:textId="53DA8E9D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1A1F10B9" w14:textId="320424FE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6185C9A9" w14:textId="77777777" w:rsidTr="00AD67A1">
        <w:tc>
          <w:tcPr>
            <w:tcW w:w="3397" w:type="dxa"/>
          </w:tcPr>
          <w:p w14:paraId="5B314A50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Международные отношения, общественные коммуникации и региональные студии</w:t>
            </w:r>
          </w:p>
        </w:tc>
        <w:tc>
          <w:tcPr>
            <w:tcW w:w="1985" w:type="dxa"/>
          </w:tcPr>
          <w:p w14:paraId="0CFCC259" w14:textId="201C8DFF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57B8774B" w14:textId="029DF455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5AC56378" w14:textId="640BFBF0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1408F02D" w14:textId="77777777" w:rsidTr="00AD67A1">
        <w:tc>
          <w:tcPr>
            <w:tcW w:w="3397" w:type="dxa"/>
          </w:tcPr>
          <w:p w14:paraId="649634C7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Международные экономические отношения</w:t>
            </w:r>
          </w:p>
        </w:tc>
        <w:tc>
          <w:tcPr>
            <w:tcW w:w="1985" w:type="dxa"/>
          </w:tcPr>
          <w:p w14:paraId="7173B512" w14:textId="028037A6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7EF65A43" w14:textId="00B30573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4BF1BDBE" w14:textId="3ACD13F5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3188A733" w14:textId="77777777" w:rsidTr="00AD67A1">
        <w:tc>
          <w:tcPr>
            <w:tcW w:w="3397" w:type="dxa"/>
          </w:tcPr>
          <w:p w14:paraId="35F2B322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Публичное управление и администрирование</w:t>
            </w:r>
          </w:p>
        </w:tc>
        <w:tc>
          <w:tcPr>
            <w:tcW w:w="1985" w:type="dxa"/>
          </w:tcPr>
          <w:p w14:paraId="3ACEEF73" w14:textId="0BE37DC6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2FC4EF49" w14:textId="6EE4B277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311C9B90" w14:textId="68837BD0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4B6AB8" w:rsidRPr="000257F7" w14:paraId="5A58A988" w14:textId="77777777" w:rsidTr="00AD67A1">
        <w:tc>
          <w:tcPr>
            <w:tcW w:w="9016" w:type="dxa"/>
            <w:gridSpan w:val="4"/>
          </w:tcPr>
          <w:p w14:paraId="628318BB" w14:textId="77777777" w:rsidR="004B6AB8" w:rsidRPr="000257F7" w:rsidRDefault="004B6AB8" w:rsidP="004B6A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</w:pPr>
            <w:r w:rsidRPr="000257F7"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  <w:t>Европейская архитектурно</w:t>
            </w:r>
            <w:r w:rsidRPr="000257F7"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  <w:lang w:val="en-US"/>
              </w:rPr>
              <w:t>-</w:t>
            </w:r>
            <w:r w:rsidRPr="000257F7"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  <w:t>инженерная школа</w:t>
            </w:r>
          </w:p>
        </w:tc>
      </w:tr>
      <w:tr w:rsidR="00522AF7" w:rsidRPr="000257F7" w14:paraId="0615D024" w14:textId="77777777" w:rsidTr="00AD67A1">
        <w:tc>
          <w:tcPr>
            <w:tcW w:w="3397" w:type="dxa"/>
          </w:tcPr>
          <w:p w14:paraId="166C99F4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Архитектура и градостроительство</w:t>
            </w:r>
          </w:p>
        </w:tc>
        <w:tc>
          <w:tcPr>
            <w:tcW w:w="1985" w:type="dxa"/>
          </w:tcPr>
          <w:p w14:paraId="5F5AED6C" w14:textId="7120C743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3E532286" w14:textId="20E1D446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166043CD" w14:textId="14C57F90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7523E380" w14:textId="77777777" w:rsidTr="00AD67A1">
        <w:tc>
          <w:tcPr>
            <w:tcW w:w="3397" w:type="dxa"/>
          </w:tcPr>
          <w:p w14:paraId="0DDE9F31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Строительство и цивильная инженерия </w:t>
            </w:r>
          </w:p>
        </w:tc>
        <w:tc>
          <w:tcPr>
            <w:tcW w:w="1985" w:type="dxa"/>
          </w:tcPr>
          <w:p w14:paraId="308DD16D" w14:textId="11894B35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4BA80608" w14:textId="12994624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07FC4D08" w14:textId="77BB85E9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5DC4D4AD" w14:textId="77777777" w:rsidTr="00AD67A1">
        <w:tc>
          <w:tcPr>
            <w:tcW w:w="3397" w:type="dxa"/>
          </w:tcPr>
          <w:p w14:paraId="7CDB9D28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Автомобильные дороги и аэродромы </w:t>
            </w:r>
          </w:p>
        </w:tc>
        <w:tc>
          <w:tcPr>
            <w:tcW w:w="1985" w:type="dxa"/>
          </w:tcPr>
          <w:p w14:paraId="10290AE2" w14:textId="5B16D917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1193439D" w14:textId="1D249C36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5995AAC3" w14:textId="700D2A3C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7508A216" w14:textId="77777777" w:rsidTr="00AD67A1">
        <w:tc>
          <w:tcPr>
            <w:tcW w:w="3397" w:type="dxa"/>
          </w:tcPr>
          <w:p w14:paraId="631FE8E2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Водоснабжение и водоотведение </w:t>
            </w:r>
          </w:p>
        </w:tc>
        <w:tc>
          <w:tcPr>
            <w:tcW w:w="1985" w:type="dxa"/>
          </w:tcPr>
          <w:p w14:paraId="5A35FF7D" w14:textId="169320F9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649752FF" w14:textId="208981E3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1C57F2C1" w14:textId="441A43E5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54DC007B" w14:textId="77777777" w:rsidTr="00AD67A1">
        <w:tc>
          <w:tcPr>
            <w:tcW w:w="3397" w:type="dxa"/>
          </w:tcPr>
          <w:p w14:paraId="673F2D3C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lastRenderedPageBreak/>
              <w:t>Гидротехническое строительство, водная инженерия и водные технологии</w:t>
            </w:r>
          </w:p>
        </w:tc>
        <w:tc>
          <w:tcPr>
            <w:tcW w:w="1985" w:type="dxa"/>
          </w:tcPr>
          <w:p w14:paraId="7DB751C0" w14:textId="2564AD3A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7CC835B9" w14:textId="564892C4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27C1E787" w14:textId="3EAB8B06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0DBFE890" w14:textId="77777777" w:rsidTr="00AD67A1">
        <w:tc>
          <w:tcPr>
            <w:tcW w:w="3397" w:type="dxa"/>
          </w:tcPr>
          <w:p w14:paraId="170B51BE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Городское строительство и хозяйство </w:t>
            </w:r>
          </w:p>
        </w:tc>
        <w:tc>
          <w:tcPr>
            <w:tcW w:w="1985" w:type="dxa"/>
          </w:tcPr>
          <w:p w14:paraId="284B9E72" w14:textId="22564976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780A4CA2" w14:textId="393356F9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3E2ADF28" w14:textId="56012F0F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7CF3CF7C" w14:textId="77777777" w:rsidTr="00AD67A1">
        <w:tc>
          <w:tcPr>
            <w:tcW w:w="3397" w:type="dxa"/>
          </w:tcPr>
          <w:p w14:paraId="1649866D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Промышленное строительство </w:t>
            </w:r>
          </w:p>
        </w:tc>
        <w:tc>
          <w:tcPr>
            <w:tcW w:w="1985" w:type="dxa"/>
          </w:tcPr>
          <w:p w14:paraId="1DB6BA39" w14:textId="634D00F7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0612E025" w14:textId="019C6C45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1D2DB134" w14:textId="0677300A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3D90F329" w14:textId="77777777" w:rsidTr="00AD67A1">
        <w:tc>
          <w:tcPr>
            <w:tcW w:w="3397" w:type="dxa"/>
          </w:tcPr>
          <w:p w14:paraId="306BBFB5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Геодезия и землеустройство</w:t>
            </w:r>
          </w:p>
        </w:tc>
        <w:tc>
          <w:tcPr>
            <w:tcW w:w="1985" w:type="dxa"/>
          </w:tcPr>
          <w:p w14:paraId="30A65FBE" w14:textId="1C2B006A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79B3BF75" w14:textId="68F2566D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7FC4D79F" w14:textId="257A9E17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2874E1BC" w14:textId="77777777" w:rsidTr="00AD67A1">
        <w:tc>
          <w:tcPr>
            <w:tcW w:w="3397" w:type="dxa"/>
          </w:tcPr>
          <w:p w14:paraId="7CCD443B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Пищевые технологии</w:t>
            </w:r>
          </w:p>
        </w:tc>
        <w:tc>
          <w:tcPr>
            <w:tcW w:w="1985" w:type="dxa"/>
          </w:tcPr>
          <w:p w14:paraId="69BF918E" w14:textId="38BB9F93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753FD3D1" w14:textId="33EA78C1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2CADF3F6" w14:textId="6C0FA382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0194E7A1" w14:textId="77777777" w:rsidTr="00AD67A1">
        <w:tc>
          <w:tcPr>
            <w:tcW w:w="3397" w:type="dxa"/>
          </w:tcPr>
          <w:p w14:paraId="2704BA12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Издательство и полиграфия</w:t>
            </w:r>
          </w:p>
        </w:tc>
        <w:tc>
          <w:tcPr>
            <w:tcW w:w="1985" w:type="dxa"/>
          </w:tcPr>
          <w:p w14:paraId="7B631708" w14:textId="10E5A5AB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23778D96" w14:textId="45274B4C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3C7F7AC0" w14:textId="2F00932F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0C410884" w14:textId="77777777" w:rsidTr="00AD67A1">
        <w:tc>
          <w:tcPr>
            <w:tcW w:w="3397" w:type="dxa"/>
          </w:tcPr>
          <w:p w14:paraId="4886B0BA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Нефтегазовая инженерия и технологии</w:t>
            </w:r>
          </w:p>
        </w:tc>
        <w:tc>
          <w:tcPr>
            <w:tcW w:w="1985" w:type="dxa"/>
          </w:tcPr>
          <w:p w14:paraId="7236B3F9" w14:textId="55114DBD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37A34C0C" w14:textId="0F806B85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0EA9341D" w14:textId="441B4DB6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4565D257" w14:textId="77777777" w:rsidTr="00AD67A1">
        <w:tc>
          <w:tcPr>
            <w:tcW w:w="3397" w:type="dxa"/>
          </w:tcPr>
          <w:p w14:paraId="35F06A79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Технологии защиты окружающей среды</w:t>
            </w:r>
          </w:p>
        </w:tc>
        <w:tc>
          <w:tcPr>
            <w:tcW w:w="1985" w:type="dxa"/>
          </w:tcPr>
          <w:p w14:paraId="63317879" w14:textId="13E0237B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7BE7B5F6" w14:textId="4CA976AD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033C8FD0" w14:textId="66811E93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45C7FA23" w14:textId="77777777" w:rsidTr="00AD67A1">
        <w:tc>
          <w:tcPr>
            <w:tcW w:w="3397" w:type="dxa"/>
          </w:tcPr>
          <w:p w14:paraId="6E431ACA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Горное производство</w:t>
            </w:r>
          </w:p>
        </w:tc>
        <w:tc>
          <w:tcPr>
            <w:tcW w:w="1985" w:type="dxa"/>
          </w:tcPr>
          <w:p w14:paraId="1F67974B" w14:textId="18BDD4AB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6423DEE7" w14:textId="1C3AAEE1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4F2B28C5" w14:textId="027ED6FB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29EAE6E6" w14:textId="77777777" w:rsidTr="00AD67A1">
        <w:tc>
          <w:tcPr>
            <w:tcW w:w="3397" w:type="dxa"/>
          </w:tcPr>
          <w:p w14:paraId="23D3F220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Технологии легкой промышленности </w:t>
            </w:r>
          </w:p>
        </w:tc>
        <w:tc>
          <w:tcPr>
            <w:tcW w:w="1985" w:type="dxa"/>
          </w:tcPr>
          <w:p w14:paraId="14FC6E33" w14:textId="45945353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331C5353" w14:textId="1253B406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60B564DA" w14:textId="570A0C09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4230B7E6" w14:textId="77777777" w:rsidTr="00AD67A1">
        <w:tc>
          <w:tcPr>
            <w:tcW w:w="3397" w:type="dxa"/>
          </w:tcPr>
          <w:p w14:paraId="33A8C804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Деревообрабатывающие и металлические технологии</w:t>
            </w:r>
          </w:p>
        </w:tc>
        <w:tc>
          <w:tcPr>
            <w:tcW w:w="1985" w:type="dxa"/>
          </w:tcPr>
          <w:p w14:paraId="6D0E1FB6" w14:textId="664D81A0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51E37649" w14:textId="302E0C31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1E3DC163" w14:textId="377C9F99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1584CCB1" w14:textId="77777777" w:rsidTr="00AD67A1">
        <w:tc>
          <w:tcPr>
            <w:tcW w:w="3397" w:type="dxa"/>
          </w:tcPr>
          <w:p w14:paraId="620BD097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Транспортные технологии</w:t>
            </w:r>
          </w:p>
        </w:tc>
        <w:tc>
          <w:tcPr>
            <w:tcW w:w="1985" w:type="dxa"/>
          </w:tcPr>
          <w:p w14:paraId="7A4E091E" w14:textId="4672B53C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1EC0C30E" w14:textId="71968E9C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6407AD00" w14:textId="43037165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738074A3" w14:textId="77777777" w:rsidTr="00AD67A1">
        <w:tc>
          <w:tcPr>
            <w:tcW w:w="3397" w:type="dxa"/>
          </w:tcPr>
          <w:p w14:paraId="22AD6729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Речной и морской транспорт</w:t>
            </w:r>
          </w:p>
        </w:tc>
        <w:tc>
          <w:tcPr>
            <w:tcW w:w="1985" w:type="dxa"/>
          </w:tcPr>
          <w:p w14:paraId="715B66F5" w14:textId="399F9E08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5A89C7C1" w14:textId="37E9FC92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72C10F9A" w14:textId="76220E19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590EBD92" w14:textId="77777777" w:rsidTr="00AD67A1">
        <w:tc>
          <w:tcPr>
            <w:tcW w:w="3397" w:type="dxa"/>
          </w:tcPr>
          <w:p w14:paraId="22078E6C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Автомобильный транспорт</w:t>
            </w:r>
          </w:p>
        </w:tc>
        <w:tc>
          <w:tcPr>
            <w:tcW w:w="1985" w:type="dxa"/>
          </w:tcPr>
          <w:p w14:paraId="16EF8CCB" w14:textId="3B7E6D93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7EF90D20" w14:textId="268B374B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33798C79" w14:textId="1383D031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3371D35A" w14:textId="77777777" w:rsidTr="00AD67A1">
        <w:tc>
          <w:tcPr>
            <w:tcW w:w="3397" w:type="dxa"/>
          </w:tcPr>
          <w:p w14:paraId="258B6C0C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Авиационный транспорт</w:t>
            </w:r>
          </w:p>
        </w:tc>
        <w:tc>
          <w:tcPr>
            <w:tcW w:w="1985" w:type="dxa"/>
          </w:tcPr>
          <w:p w14:paraId="70BCD250" w14:textId="7C3E83FB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16DD2B9E" w14:textId="45D5124F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3DDF1D3F" w14:textId="42D6AC10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4DA641D1" w14:textId="77777777" w:rsidTr="00AD67A1">
        <w:tc>
          <w:tcPr>
            <w:tcW w:w="3397" w:type="dxa"/>
          </w:tcPr>
          <w:p w14:paraId="30C5F8E4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Железнодорожный транспорт</w:t>
            </w:r>
          </w:p>
        </w:tc>
        <w:tc>
          <w:tcPr>
            <w:tcW w:w="1985" w:type="dxa"/>
          </w:tcPr>
          <w:p w14:paraId="35EA0A76" w14:textId="055A1D63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6EA01D37" w14:textId="1A2C4747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0F8DCAB5" w14:textId="4093A77F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69CEE2CC" w14:textId="77777777" w:rsidTr="00AD67A1">
        <w:tc>
          <w:tcPr>
            <w:tcW w:w="3397" w:type="dxa"/>
          </w:tcPr>
          <w:p w14:paraId="7E37D460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Автоматизация и компьютерно-интегрированные технологии </w:t>
            </w:r>
          </w:p>
        </w:tc>
        <w:tc>
          <w:tcPr>
            <w:tcW w:w="1985" w:type="dxa"/>
          </w:tcPr>
          <w:p w14:paraId="3EDB64D4" w14:textId="6D261356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01B7FFE5" w14:textId="2FB73BD2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0AE0B6BB" w14:textId="7B8D8A20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67F1C446" w14:textId="77777777" w:rsidTr="00AD67A1">
        <w:tc>
          <w:tcPr>
            <w:tcW w:w="3397" w:type="dxa"/>
          </w:tcPr>
          <w:p w14:paraId="40DFAC27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Микро- и </w:t>
            </w:r>
            <w:proofErr w:type="spellStart"/>
            <w:r w:rsidRPr="000257F7">
              <w:rPr>
                <w:rFonts w:ascii="Times New Roman" w:hAnsi="Times New Roman" w:cs="Times New Roman"/>
                <w:color w:val="002060"/>
              </w:rPr>
              <w:t>наносистемная</w:t>
            </w:r>
            <w:proofErr w:type="spellEnd"/>
            <w:r w:rsidRPr="000257F7">
              <w:rPr>
                <w:rFonts w:ascii="Times New Roman" w:hAnsi="Times New Roman" w:cs="Times New Roman"/>
                <w:color w:val="002060"/>
              </w:rPr>
              <w:t xml:space="preserve"> техника</w:t>
            </w:r>
          </w:p>
        </w:tc>
        <w:tc>
          <w:tcPr>
            <w:tcW w:w="1985" w:type="dxa"/>
          </w:tcPr>
          <w:p w14:paraId="5FDC2EFB" w14:textId="68C0C92B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1D0332B8" w14:textId="237EB6A4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1EBD8706" w14:textId="7FF8E967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77BF0F0D" w14:textId="77777777" w:rsidTr="00AD67A1">
        <w:tc>
          <w:tcPr>
            <w:tcW w:w="3397" w:type="dxa"/>
          </w:tcPr>
          <w:p w14:paraId="41039C21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Метрология и информационно-измерительная техника</w:t>
            </w:r>
          </w:p>
        </w:tc>
        <w:tc>
          <w:tcPr>
            <w:tcW w:w="1985" w:type="dxa"/>
          </w:tcPr>
          <w:p w14:paraId="42896AA4" w14:textId="46F26B6F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2CCCE873" w14:textId="4F3172C4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4BFE5992" w14:textId="0B1F1752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4A02BE94" w14:textId="77777777" w:rsidTr="00AD67A1">
        <w:tc>
          <w:tcPr>
            <w:tcW w:w="3397" w:type="dxa"/>
          </w:tcPr>
          <w:p w14:paraId="77B15DD4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Отраслевое машиностроение</w:t>
            </w:r>
          </w:p>
        </w:tc>
        <w:tc>
          <w:tcPr>
            <w:tcW w:w="1985" w:type="dxa"/>
          </w:tcPr>
          <w:p w14:paraId="6A6994CF" w14:textId="5D1061FB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6F7EC0B5" w14:textId="370CA418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6CB3D517" w14:textId="42CE64DA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66507DF4" w14:textId="77777777" w:rsidTr="00AD67A1">
        <w:tc>
          <w:tcPr>
            <w:tcW w:w="3397" w:type="dxa"/>
          </w:tcPr>
          <w:p w14:paraId="66560AE8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Прикладная механика</w:t>
            </w:r>
          </w:p>
        </w:tc>
        <w:tc>
          <w:tcPr>
            <w:tcW w:w="1985" w:type="dxa"/>
          </w:tcPr>
          <w:p w14:paraId="0DED49A4" w14:textId="588BC029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632EC682" w14:textId="7AFFECDB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14825055" w14:textId="02FFE4A7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00374040" w14:textId="77777777" w:rsidTr="00AD67A1">
        <w:tc>
          <w:tcPr>
            <w:tcW w:w="3397" w:type="dxa"/>
          </w:tcPr>
          <w:p w14:paraId="38FCF8DF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  <w:lang w:val="uk-UA"/>
              </w:rPr>
            </w:pPr>
            <w:proofErr w:type="spellStart"/>
            <w:r w:rsidRPr="000257F7">
              <w:rPr>
                <w:rFonts w:ascii="Times New Roman" w:hAnsi="Times New Roman" w:cs="Times New Roman"/>
                <w:color w:val="002060"/>
                <w:lang w:val="uk-UA"/>
              </w:rPr>
              <w:t>Авиационная</w:t>
            </w:r>
            <w:proofErr w:type="spellEnd"/>
            <w:r w:rsidRPr="000257F7">
              <w:rPr>
                <w:rFonts w:ascii="Times New Roman" w:hAnsi="Times New Roman" w:cs="Times New Roman"/>
                <w:color w:val="002060"/>
                <w:lang w:val="uk-UA"/>
              </w:rPr>
              <w:t xml:space="preserve"> и ракетно-</w:t>
            </w:r>
            <w:r w:rsidRPr="000257F7">
              <w:rPr>
                <w:rFonts w:ascii="Times New Roman" w:hAnsi="Times New Roman" w:cs="Times New Roman"/>
                <w:color w:val="002060"/>
              </w:rPr>
              <w:t>космическая</w:t>
            </w:r>
            <w:r w:rsidRPr="000257F7">
              <w:rPr>
                <w:rFonts w:ascii="Times New Roman" w:hAnsi="Times New Roman" w:cs="Times New Roman"/>
                <w:color w:val="002060"/>
                <w:lang w:val="uk-UA"/>
              </w:rPr>
              <w:t xml:space="preserve"> </w:t>
            </w:r>
            <w:proofErr w:type="spellStart"/>
            <w:r w:rsidRPr="000257F7">
              <w:rPr>
                <w:rFonts w:ascii="Times New Roman" w:hAnsi="Times New Roman" w:cs="Times New Roman"/>
                <w:color w:val="002060"/>
                <w:lang w:val="uk-UA"/>
              </w:rPr>
              <w:t>техника</w:t>
            </w:r>
            <w:proofErr w:type="spellEnd"/>
          </w:p>
        </w:tc>
        <w:tc>
          <w:tcPr>
            <w:tcW w:w="1985" w:type="dxa"/>
          </w:tcPr>
          <w:p w14:paraId="5BE446D2" w14:textId="0457C6E8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5F7DCEE3" w14:textId="472E79FB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7876CA2E" w14:textId="2DF38BE6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5C2F2A94" w14:textId="77777777" w:rsidTr="00AD67A1">
        <w:tc>
          <w:tcPr>
            <w:tcW w:w="3397" w:type="dxa"/>
          </w:tcPr>
          <w:p w14:paraId="62A87C56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Материаловедение</w:t>
            </w:r>
          </w:p>
        </w:tc>
        <w:tc>
          <w:tcPr>
            <w:tcW w:w="1985" w:type="dxa"/>
          </w:tcPr>
          <w:p w14:paraId="74B6EC12" w14:textId="367655E0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288B6E4B" w14:textId="5D0A65BA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0813018D" w14:textId="734AB6FE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3A43979C" w14:textId="77777777" w:rsidTr="00AD67A1">
        <w:tc>
          <w:tcPr>
            <w:tcW w:w="3397" w:type="dxa"/>
          </w:tcPr>
          <w:p w14:paraId="18815DFD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Судостроение</w:t>
            </w:r>
          </w:p>
        </w:tc>
        <w:tc>
          <w:tcPr>
            <w:tcW w:w="1985" w:type="dxa"/>
          </w:tcPr>
          <w:p w14:paraId="35FF6DCE" w14:textId="74C93090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232448D6" w14:textId="72ED7EB6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420AFAC8" w14:textId="145B2736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63658EAB" w14:textId="77777777" w:rsidTr="00AD67A1">
        <w:tc>
          <w:tcPr>
            <w:tcW w:w="3397" w:type="dxa"/>
          </w:tcPr>
          <w:p w14:paraId="4E1C040D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Электроэнергетика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 xml:space="preserve">, </w:t>
            </w:r>
            <w:r w:rsidRPr="000257F7">
              <w:rPr>
                <w:rFonts w:ascii="Times New Roman" w:hAnsi="Times New Roman" w:cs="Times New Roman"/>
                <w:color w:val="002060"/>
              </w:rPr>
              <w:t>электротехника и электромеханика</w:t>
            </w:r>
          </w:p>
        </w:tc>
        <w:tc>
          <w:tcPr>
            <w:tcW w:w="1985" w:type="dxa"/>
          </w:tcPr>
          <w:p w14:paraId="23D45266" w14:textId="6558FB5F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2369C735" w14:textId="1C230CC6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2C0BFFEA" w14:textId="07FBFCB1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156E82DF" w14:textId="77777777" w:rsidTr="00AD67A1">
        <w:tc>
          <w:tcPr>
            <w:tcW w:w="3397" w:type="dxa"/>
          </w:tcPr>
          <w:p w14:paraId="4A1F2E15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Металлургия</w:t>
            </w:r>
          </w:p>
        </w:tc>
        <w:tc>
          <w:tcPr>
            <w:tcW w:w="1985" w:type="dxa"/>
          </w:tcPr>
          <w:p w14:paraId="2937AE0D" w14:textId="21B05D7B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581CFB11" w14:textId="07ADB6C3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6AD8ACEA" w14:textId="6919BD02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149D1E48" w14:textId="77777777" w:rsidTr="00AD67A1">
        <w:tc>
          <w:tcPr>
            <w:tcW w:w="3397" w:type="dxa"/>
          </w:tcPr>
          <w:p w14:paraId="4B9F7436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Теплоэнергетика</w:t>
            </w:r>
          </w:p>
        </w:tc>
        <w:tc>
          <w:tcPr>
            <w:tcW w:w="1985" w:type="dxa"/>
          </w:tcPr>
          <w:p w14:paraId="3F3A153B" w14:textId="05FEF5BA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324D5B91" w14:textId="2E491E79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5CBE8910" w14:textId="1B74E419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0B49096F" w14:textId="77777777" w:rsidTr="00AD67A1">
        <w:tc>
          <w:tcPr>
            <w:tcW w:w="3397" w:type="dxa"/>
          </w:tcPr>
          <w:p w14:paraId="6A9F601C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Энергетическое машиностроение</w:t>
            </w:r>
          </w:p>
        </w:tc>
        <w:tc>
          <w:tcPr>
            <w:tcW w:w="1985" w:type="dxa"/>
          </w:tcPr>
          <w:p w14:paraId="7F36F599" w14:textId="2125A355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7A78F034" w14:textId="4622D44F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0CA40463" w14:textId="6E5F5BE9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1DC563A7" w14:textId="77777777" w:rsidTr="00AD67A1">
        <w:tc>
          <w:tcPr>
            <w:tcW w:w="3397" w:type="dxa"/>
          </w:tcPr>
          <w:p w14:paraId="0BFB9509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Атомная энергетика</w:t>
            </w:r>
          </w:p>
        </w:tc>
        <w:tc>
          <w:tcPr>
            <w:tcW w:w="1985" w:type="dxa"/>
          </w:tcPr>
          <w:p w14:paraId="4D91261A" w14:textId="3BF7C7A6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546F9740" w14:textId="4137B80F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580A49FD" w14:textId="5B55E8C3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0855222C" w14:textId="77777777" w:rsidTr="00AD67A1">
        <w:tc>
          <w:tcPr>
            <w:tcW w:w="3397" w:type="dxa"/>
          </w:tcPr>
          <w:p w14:paraId="388CB0FF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Гидроэнергетика</w:t>
            </w:r>
          </w:p>
        </w:tc>
        <w:tc>
          <w:tcPr>
            <w:tcW w:w="1985" w:type="dxa"/>
          </w:tcPr>
          <w:p w14:paraId="086EEA60" w14:textId="2BB307FE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22222025" w14:textId="119CFDBB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1237F8EC" w14:textId="09CF6912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419E32CB" w14:textId="77777777" w:rsidTr="00AD67A1">
        <w:tc>
          <w:tcPr>
            <w:tcW w:w="3397" w:type="dxa"/>
          </w:tcPr>
          <w:p w14:paraId="450C9A72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Электроника</w:t>
            </w:r>
          </w:p>
        </w:tc>
        <w:tc>
          <w:tcPr>
            <w:tcW w:w="1985" w:type="dxa"/>
          </w:tcPr>
          <w:p w14:paraId="0F8DE48E" w14:textId="0E466934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5185C698" w14:textId="4EBEA016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1420991A" w14:textId="74FE7E0D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2771B045" w14:textId="77777777" w:rsidTr="00AD67A1">
        <w:tc>
          <w:tcPr>
            <w:tcW w:w="3397" w:type="dxa"/>
          </w:tcPr>
          <w:p w14:paraId="6D0F5FFF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lastRenderedPageBreak/>
              <w:t>Авионика</w:t>
            </w:r>
          </w:p>
        </w:tc>
        <w:tc>
          <w:tcPr>
            <w:tcW w:w="1985" w:type="dxa"/>
          </w:tcPr>
          <w:p w14:paraId="01E2BA11" w14:textId="3E3E9FC5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7208DE89" w14:textId="02104BD4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594E2F19" w14:textId="6236A07F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4B5D13B5" w14:textId="77777777" w:rsidTr="00AD67A1">
        <w:tc>
          <w:tcPr>
            <w:tcW w:w="3397" w:type="dxa"/>
          </w:tcPr>
          <w:p w14:paraId="7D8CE7CF" w14:textId="58DD48F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Химия</w:t>
            </w:r>
          </w:p>
        </w:tc>
        <w:tc>
          <w:tcPr>
            <w:tcW w:w="1985" w:type="dxa"/>
          </w:tcPr>
          <w:p w14:paraId="21A5F1E7" w14:textId="03842508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763DEE93" w14:textId="4639C3B4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40F67E6E" w14:textId="64B81801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6A2B03E4" w14:textId="77777777" w:rsidTr="00AD67A1">
        <w:tc>
          <w:tcPr>
            <w:tcW w:w="3397" w:type="dxa"/>
          </w:tcPr>
          <w:p w14:paraId="4CC9E71C" w14:textId="3C4523B1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География</w:t>
            </w:r>
          </w:p>
        </w:tc>
        <w:tc>
          <w:tcPr>
            <w:tcW w:w="1985" w:type="dxa"/>
          </w:tcPr>
          <w:p w14:paraId="78B40DA3" w14:textId="7F8D5CEC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2E7C18B5" w14:textId="3115B95E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69CCA035" w14:textId="057DBF79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2A45BC42" w14:textId="77777777" w:rsidTr="00AD67A1">
        <w:tc>
          <w:tcPr>
            <w:tcW w:w="3397" w:type="dxa"/>
          </w:tcPr>
          <w:p w14:paraId="0F413E96" w14:textId="43770FB9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Прикладная физика и </w:t>
            </w:r>
            <w:proofErr w:type="spellStart"/>
            <w:r w:rsidRPr="000257F7">
              <w:rPr>
                <w:rFonts w:ascii="Times New Roman" w:hAnsi="Times New Roman" w:cs="Times New Roman"/>
                <w:color w:val="002060"/>
              </w:rPr>
              <w:t>наноматериалы</w:t>
            </w:r>
            <w:proofErr w:type="spellEnd"/>
          </w:p>
        </w:tc>
        <w:tc>
          <w:tcPr>
            <w:tcW w:w="1985" w:type="dxa"/>
          </w:tcPr>
          <w:p w14:paraId="550AC487" w14:textId="6D32D2B3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19224630" w14:textId="297527FC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52EB5C6E" w14:textId="44274805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130994B7" w14:textId="77777777" w:rsidTr="00AD67A1">
        <w:tc>
          <w:tcPr>
            <w:tcW w:w="3397" w:type="dxa"/>
          </w:tcPr>
          <w:p w14:paraId="5053F0B7" w14:textId="49A2FE8E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Биотехнологии и биоинженерия</w:t>
            </w:r>
          </w:p>
        </w:tc>
        <w:tc>
          <w:tcPr>
            <w:tcW w:w="1985" w:type="dxa"/>
          </w:tcPr>
          <w:p w14:paraId="3F4673EC" w14:textId="51CA1EBA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0CD9FD9A" w14:textId="0E8BCA6A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21E2C0C2" w14:textId="3202B119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0EA27840" w14:textId="77777777" w:rsidTr="00AD67A1">
        <w:tc>
          <w:tcPr>
            <w:tcW w:w="3397" w:type="dxa"/>
          </w:tcPr>
          <w:p w14:paraId="719AF9D5" w14:textId="0D0C58F8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Химические технологии и инженерия</w:t>
            </w:r>
          </w:p>
        </w:tc>
        <w:tc>
          <w:tcPr>
            <w:tcW w:w="1985" w:type="dxa"/>
          </w:tcPr>
          <w:p w14:paraId="616F59E9" w14:textId="5209AF98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07D93177" w14:textId="23E0EC26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324B5256" w14:textId="2C50D849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6B34AFF8" w14:textId="77777777" w:rsidTr="00AD67A1">
        <w:tc>
          <w:tcPr>
            <w:tcW w:w="3397" w:type="dxa"/>
          </w:tcPr>
          <w:p w14:paraId="09EBDBE9" w14:textId="2DBDCB3B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Биомедицинская инженерия</w:t>
            </w:r>
          </w:p>
        </w:tc>
        <w:tc>
          <w:tcPr>
            <w:tcW w:w="1985" w:type="dxa"/>
          </w:tcPr>
          <w:p w14:paraId="38603703" w14:textId="58A234E1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5E2B3EDC" w14:textId="06D024A8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3C1776C8" w14:textId="348637F2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4A650C" w:rsidRPr="000257F7" w14:paraId="1709C2D5" w14:textId="77777777" w:rsidTr="00AD67A1">
        <w:tc>
          <w:tcPr>
            <w:tcW w:w="9016" w:type="dxa"/>
            <w:gridSpan w:val="4"/>
          </w:tcPr>
          <w:p w14:paraId="21641C51" w14:textId="77777777" w:rsidR="004A650C" w:rsidRDefault="004A650C" w:rsidP="004A650C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  <w:lang w:val="en-US"/>
              </w:rPr>
            </w:pPr>
            <w:r w:rsidRPr="000257F7"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  <w:t xml:space="preserve">Европейская школа </w:t>
            </w:r>
            <w:r w:rsidRPr="000257F7"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  <w:lang w:val="en-US"/>
              </w:rPr>
              <w:t>IT</w:t>
            </w:r>
          </w:p>
          <w:p w14:paraId="4F8406E8" w14:textId="58FDF31A" w:rsidR="000257F7" w:rsidRPr="000257F7" w:rsidRDefault="000257F7" w:rsidP="004A650C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  <w:lang w:val="en-US"/>
              </w:rPr>
            </w:pPr>
          </w:p>
        </w:tc>
      </w:tr>
      <w:tr w:rsidR="00522AF7" w:rsidRPr="000257F7" w14:paraId="5C24B332" w14:textId="77777777" w:rsidTr="00AD67A1">
        <w:tc>
          <w:tcPr>
            <w:tcW w:w="3397" w:type="dxa"/>
          </w:tcPr>
          <w:p w14:paraId="6C8422F8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Инженерия программного обеспечения</w:t>
            </w:r>
          </w:p>
        </w:tc>
        <w:tc>
          <w:tcPr>
            <w:tcW w:w="1985" w:type="dxa"/>
          </w:tcPr>
          <w:p w14:paraId="243E69C6" w14:textId="5A0E8D97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096C9724" w14:textId="6EDC240C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25EEFB20" w14:textId="5DC3CF33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460200B6" w14:textId="77777777" w:rsidTr="00AD67A1">
        <w:tc>
          <w:tcPr>
            <w:tcW w:w="3397" w:type="dxa"/>
          </w:tcPr>
          <w:p w14:paraId="06FB6454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Программная инженерия </w:t>
            </w:r>
          </w:p>
        </w:tc>
        <w:tc>
          <w:tcPr>
            <w:tcW w:w="1985" w:type="dxa"/>
          </w:tcPr>
          <w:p w14:paraId="754491DA" w14:textId="7B5AD2DD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629C3FE5" w14:textId="0E5FC61E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1F4C1D05" w14:textId="3BF0B530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58050611" w14:textId="77777777" w:rsidTr="00AD67A1">
        <w:tc>
          <w:tcPr>
            <w:tcW w:w="3397" w:type="dxa"/>
          </w:tcPr>
          <w:p w14:paraId="55E23349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Компьютерные науки</w:t>
            </w:r>
          </w:p>
        </w:tc>
        <w:tc>
          <w:tcPr>
            <w:tcW w:w="1985" w:type="dxa"/>
          </w:tcPr>
          <w:p w14:paraId="61D66A4F" w14:textId="66584F89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79B93D06" w14:textId="0B4013CA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526717B3" w14:textId="1C63CE3A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7918FFC5" w14:textId="77777777" w:rsidTr="00AD67A1">
        <w:tc>
          <w:tcPr>
            <w:tcW w:w="3397" w:type="dxa"/>
          </w:tcPr>
          <w:p w14:paraId="53C6A46C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Информационные управляющие системы и технологии </w:t>
            </w:r>
          </w:p>
        </w:tc>
        <w:tc>
          <w:tcPr>
            <w:tcW w:w="1985" w:type="dxa"/>
          </w:tcPr>
          <w:p w14:paraId="069EB2CE" w14:textId="64F0204C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113E4E13" w14:textId="3443EA46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1E45DC16" w14:textId="3BEB4E1A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717736F2" w14:textId="77777777" w:rsidTr="00AD67A1">
        <w:tc>
          <w:tcPr>
            <w:tcW w:w="3397" w:type="dxa"/>
          </w:tcPr>
          <w:p w14:paraId="4F192938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Компьютерная инженерия</w:t>
            </w:r>
          </w:p>
        </w:tc>
        <w:tc>
          <w:tcPr>
            <w:tcW w:w="1985" w:type="dxa"/>
          </w:tcPr>
          <w:p w14:paraId="134F1E8A" w14:textId="6B13E22B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5D535BC3" w14:textId="2C7F5A9E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61F43A8E" w14:textId="4D201CC7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61A335B8" w14:textId="77777777" w:rsidTr="00AD67A1">
        <w:tc>
          <w:tcPr>
            <w:tcW w:w="3397" w:type="dxa"/>
          </w:tcPr>
          <w:p w14:paraId="0583C832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Компьютерные системы и сети</w:t>
            </w:r>
          </w:p>
        </w:tc>
        <w:tc>
          <w:tcPr>
            <w:tcW w:w="1985" w:type="dxa"/>
          </w:tcPr>
          <w:p w14:paraId="2BA3D765" w14:textId="74D86E4C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478AFE21" w14:textId="2CC43B69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3A4419EC" w14:textId="63FCD642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4ADA16A1" w14:textId="77777777" w:rsidTr="00AD67A1">
        <w:tc>
          <w:tcPr>
            <w:tcW w:w="3397" w:type="dxa"/>
          </w:tcPr>
          <w:p w14:paraId="4D50BC85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0257F7">
              <w:rPr>
                <w:rFonts w:ascii="Times New Roman" w:hAnsi="Times New Roman" w:cs="Times New Roman"/>
                <w:color w:val="002060"/>
              </w:rPr>
              <w:t>Кибербезопасность</w:t>
            </w:r>
            <w:proofErr w:type="spellEnd"/>
            <w:r w:rsidRPr="000257F7">
              <w:rPr>
                <w:rFonts w:ascii="Times New Roman" w:hAnsi="Times New Roman" w:cs="Times New Roman"/>
                <w:color w:val="002060"/>
              </w:rPr>
              <w:t xml:space="preserve"> </w:t>
            </w:r>
          </w:p>
        </w:tc>
        <w:tc>
          <w:tcPr>
            <w:tcW w:w="1985" w:type="dxa"/>
          </w:tcPr>
          <w:p w14:paraId="2D5D0AA4" w14:textId="2E0C625B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656E04A0" w14:textId="7F280714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48B4602A" w14:textId="75B48541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42683142" w14:textId="77777777" w:rsidTr="00AD67A1">
        <w:tc>
          <w:tcPr>
            <w:tcW w:w="3397" w:type="dxa"/>
          </w:tcPr>
          <w:p w14:paraId="2BA3037E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Безопасность информационных и коммуникационных систем</w:t>
            </w:r>
          </w:p>
        </w:tc>
        <w:tc>
          <w:tcPr>
            <w:tcW w:w="1985" w:type="dxa"/>
          </w:tcPr>
          <w:p w14:paraId="27C9CCEB" w14:textId="2C260391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03C72C8A" w14:textId="3DA48599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0B046375" w14:textId="2969024E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3DB05866" w14:textId="77777777" w:rsidTr="00AD67A1">
        <w:tc>
          <w:tcPr>
            <w:tcW w:w="3397" w:type="dxa"/>
          </w:tcPr>
          <w:p w14:paraId="32367BD5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Информационные системы и технологии</w:t>
            </w:r>
          </w:p>
        </w:tc>
        <w:tc>
          <w:tcPr>
            <w:tcW w:w="1985" w:type="dxa"/>
          </w:tcPr>
          <w:p w14:paraId="6F395F76" w14:textId="4963A898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07101DD8" w14:textId="6BA617D2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10559135" w14:textId="3C8A2F32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294435CD" w14:textId="77777777" w:rsidTr="00AD67A1">
        <w:tc>
          <w:tcPr>
            <w:tcW w:w="3397" w:type="dxa"/>
          </w:tcPr>
          <w:p w14:paraId="313C1919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Искусственный интеллект </w:t>
            </w:r>
          </w:p>
        </w:tc>
        <w:tc>
          <w:tcPr>
            <w:tcW w:w="1985" w:type="dxa"/>
          </w:tcPr>
          <w:p w14:paraId="699B97F7" w14:textId="0F479DAC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1121CE4D" w14:textId="5DECB9F0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58F42535" w14:textId="1C41683C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5C6B4315" w14:textId="77777777" w:rsidTr="00AD67A1">
        <w:tc>
          <w:tcPr>
            <w:tcW w:w="3397" w:type="dxa"/>
          </w:tcPr>
          <w:p w14:paraId="38D0C141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Аналитика данных </w:t>
            </w:r>
          </w:p>
        </w:tc>
        <w:tc>
          <w:tcPr>
            <w:tcW w:w="1985" w:type="dxa"/>
          </w:tcPr>
          <w:p w14:paraId="3B92B4E7" w14:textId="497889C7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0632D70A" w14:textId="5DA626B2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67705B4B" w14:textId="14487BD3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0811842B" w14:textId="77777777" w:rsidTr="00AD67A1">
        <w:tc>
          <w:tcPr>
            <w:tcW w:w="3397" w:type="dxa"/>
          </w:tcPr>
          <w:p w14:paraId="19F9599E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Прикладное программирование </w:t>
            </w:r>
          </w:p>
        </w:tc>
        <w:tc>
          <w:tcPr>
            <w:tcW w:w="1985" w:type="dxa"/>
          </w:tcPr>
          <w:p w14:paraId="0DEFC5D6" w14:textId="10BA7CDC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  <w:lang w:val="en-US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42856880" w14:textId="25C0599D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1306D477" w14:textId="3A121FFD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136C593D" w14:textId="77777777" w:rsidTr="00AD67A1">
        <w:tc>
          <w:tcPr>
            <w:tcW w:w="3397" w:type="dxa"/>
          </w:tcPr>
          <w:p w14:paraId="23081C2C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Графика</w:t>
            </w:r>
          </w:p>
        </w:tc>
        <w:tc>
          <w:tcPr>
            <w:tcW w:w="1985" w:type="dxa"/>
          </w:tcPr>
          <w:p w14:paraId="092D8075" w14:textId="3BD3A05A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31A5AC05" w14:textId="5F3AA22B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3BC51967" w14:textId="64620D57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4E002D60" w14:textId="77777777" w:rsidTr="00AD67A1">
        <w:tc>
          <w:tcPr>
            <w:tcW w:w="3397" w:type="dxa"/>
          </w:tcPr>
          <w:p w14:paraId="3EA84450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Графический дизайн</w:t>
            </w:r>
          </w:p>
        </w:tc>
        <w:tc>
          <w:tcPr>
            <w:tcW w:w="1985" w:type="dxa"/>
          </w:tcPr>
          <w:p w14:paraId="58519205" w14:textId="40BB684C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4C5BA54E" w14:textId="676C260F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72E172DB" w14:textId="20A6BA0B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777ED983" w14:textId="77777777" w:rsidTr="00AD67A1">
        <w:tc>
          <w:tcPr>
            <w:tcW w:w="3397" w:type="dxa"/>
          </w:tcPr>
          <w:p w14:paraId="77D9926A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Графический дизайн. Мультимедийный дизайн</w:t>
            </w:r>
          </w:p>
        </w:tc>
        <w:tc>
          <w:tcPr>
            <w:tcW w:w="1985" w:type="dxa"/>
          </w:tcPr>
          <w:p w14:paraId="70D2E4D7" w14:textId="709D1003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65A20184" w14:textId="3AFCF081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13211712" w14:textId="373C0001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46175C51" w14:textId="77777777" w:rsidTr="00AD67A1">
        <w:tc>
          <w:tcPr>
            <w:tcW w:w="3397" w:type="dxa"/>
          </w:tcPr>
          <w:p w14:paraId="586B7DD6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Системный анализ</w:t>
            </w:r>
          </w:p>
        </w:tc>
        <w:tc>
          <w:tcPr>
            <w:tcW w:w="1985" w:type="dxa"/>
          </w:tcPr>
          <w:p w14:paraId="2EC74F56" w14:textId="547C2C37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2F3B72DB" w14:textId="14A363A7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16B20285" w14:textId="13D8EF32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4A650C" w:rsidRPr="000257F7" w14:paraId="14526380" w14:textId="77777777" w:rsidTr="00AD67A1">
        <w:tc>
          <w:tcPr>
            <w:tcW w:w="9016" w:type="dxa"/>
            <w:gridSpan w:val="4"/>
          </w:tcPr>
          <w:p w14:paraId="2855FD0C" w14:textId="77777777" w:rsidR="004A650C" w:rsidRDefault="004A650C" w:rsidP="004A650C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</w:pPr>
            <w:r w:rsidRPr="000257F7"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  <w:t>Европейская юридическая школа</w:t>
            </w:r>
          </w:p>
          <w:p w14:paraId="093D6B84" w14:textId="189F0A2C" w:rsidR="000257F7" w:rsidRPr="000257F7" w:rsidRDefault="000257F7" w:rsidP="004A650C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</w:pPr>
          </w:p>
        </w:tc>
      </w:tr>
      <w:tr w:rsidR="00522AF7" w:rsidRPr="000257F7" w14:paraId="451C1485" w14:textId="77777777" w:rsidTr="00AD67A1">
        <w:tc>
          <w:tcPr>
            <w:tcW w:w="3397" w:type="dxa"/>
          </w:tcPr>
          <w:p w14:paraId="37BFCFFC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Право</w:t>
            </w:r>
          </w:p>
        </w:tc>
        <w:tc>
          <w:tcPr>
            <w:tcW w:w="1985" w:type="dxa"/>
          </w:tcPr>
          <w:p w14:paraId="549AD003" w14:textId="12B0E17B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522AD848" w14:textId="5A119A77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50B83026" w14:textId="0A9D1BD9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38D5DDC6" w14:textId="77777777" w:rsidTr="00AD67A1">
        <w:tc>
          <w:tcPr>
            <w:tcW w:w="3397" w:type="dxa"/>
          </w:tcPr>
          <w:p w14:paraId="614C0FAD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Право информационной безопасности</w:t>
            </w:r>
          </w:p>
        </w:tc>
        <w:tc>
          <w:tcPr>
            <w:tcW w:w="1985" w:type="dxa"/>
          </w:tcPr>
          <w:p w14:paraId="3E024620" w14:textId="26C6F2CB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78491123" w14:textId="705FB5D2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262371EA" w14:textId="484211A6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2F373B5A" w14:textId="77777777" w:rsidTr="00AD67A1">
        <w:tc>
          <w:tcPr>
            <w:tcW w:w="3397" w:type="dxa"/>
          </w:tcPr>
          <w:p w14:paraId="7FA9BE81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Международное право</w:t>
            </w:r>
          </w:p>
        </w:tc>
        <w:tc>
          <w:tcPr>
            <w:tcW w:w="1985" w:type="dxa"/>
          </w:tcPr>
          <w:p w14:paraId="2DFE694E" w14:textId="395D17AF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141A945B" w14:textId="22CF3D64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5ABA1151" w14:textId="29ABE187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7E0A0683" w14:textId="77777777" w:rsidTr="00AD67A1">
        <w:tc>
          <w:tcPr>
            <w:tcW w:w="3397" w:type="dxa"/>
          </w:tcPr>
          <w:p w14:paraId="74ECA6E3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Политология</w:t>
            </w:r>
          </w:p>
        </w:tc>
        <w:tc>
          <w:tcPr>
            <w:tcW w:w="1985" w:type="dxa"/>
          </w:tcPr>
          <w:p w14:paraId="35CB3F56" w14:textId="4362686B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51499D3C" w14:textId="0372E1CD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1021DC38" w14:textId="41F7B1D0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0725BF76" w14:textId="77777777" w:rsidTr="00AD67A1">
        <w:tc>
          <w:tcPr>
            <w:tcW w:w="3397" w:type="dxa"/>
          </w:tcPr>
          <w:p w14:paraId="61A8DC4E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Социология</w:t>
            </w:r>
          </w:p>
        </w:tc>
        <w:tc>
          <w:tcPr>
            <w:tcW w:w="1985" w:type="dxa"/>
          </w:tcPr>
          <w:p w14:paraId="26187AF9" w14:textId="314CB487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143265BF" w14:textId="694D18FD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6C760835" w14:textId="566D5420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6E8907AC" w14:textId="77777777" w:rsidTr="00AD67A1">
        <w:tc>
          <w:tcPr>
            <w:tcW w:w="3397" w:type="dxa"/>
          </w:tcPr>
          <w:p w14:paraId="09FBEEBE" w14:textId="37C24BA1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Психология</w:t>
            </w:r>
          </w:p>
        </w:tc>
        <w:tc>
          <w:tcPr>
            <w:tcW w:w="1985" w:type="dxa"/>
          </w:tcPr>
          <w:p w14:paraId="21029C6F" w14:textId="66B668D8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7C3804A5" w14:textId="4DC47F7F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0C17223C" w14:textId="3B41281E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4A650C" w:rsidRPr="000257F7" w14:paraId="71F122AD" w14:textId="77777777" w:rsidTr="00AD67A1">
        <w:tc>
          <w:tcPr>
            <w:tcW w:w="9016" w:type="dxa"/>
            <w:gridSpan w:val="4"/>
          </w:tcPr>
          <w:p w14:paraId="03DC25C9" w14:textId="77777777" w:rsidR="004A650C" w:rsidRDefault="004A650C" w:rsidP="004A650C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</w:pPr>
            <w:r w:rsidRPr="000257F7"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  <w:t>Европейская языковая школа</w:t>
            </w:r>
          </w:p>
          <w:p w14:paraId="4E2EBC0D" w14:textId="05D97EA5" w:rsidR="000257F7" w:rsidRPr="000257F7" w:rsidRDefault="000257F7" w:rsidP="004A650C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</w:pPr>
          </w:p>
        </w:tc>
      </w:tr>
      <w:tr w:rsidR="00522AF7" w:rsidRPr="000257F7" w14:paraId="5AB30AE3" w14:textId="77777777" w:rsidTr="00AD67A1">
        <w:tc>
          <w:tcPr>
            <w:tcW w:w="3397" w:type="dxa"/>
          </w:tcPr>
          <w:p w14:paraId="4ACC2C86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lastRenderedPageBreak/>
              <w:t>Английский язык и литература</w:t>
            </w:r>
          </w:p>
        </w:tc>
        <w:tc>
          <w:tcPr>
            <w:tcW w:w="1985" w:type="dxa"/>
          </w:tcPr>
          <w:p w14:paraId="15D4FD41" w14:textId="62903BA0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270461A9" w14:textId="3E0F9D96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6E2348F7" w14:textId="770774AF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4A099244" w14:textId="77777777" w:rsidTr="00AD67A1">
        <w:tc>
          <w:tcPr>
            <w:tcW w:w="3397" w:type="dxa"/>
          </w:tcPr>
          <w:p w14:paraId="21B59AAE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Испанский язык и литература</w:t>
            </w:r>
          </w:p>
        </w:tc>
        <w:tc>
          <w:tcPr>
            <w:tcW w:w="1985" w:type="dxa"/>
          </w:tcPr>
          <w:p w14:paraId="4EFBD47C" w14:textId="524C53D2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2E1379A2" w14:textId="781D547D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3C2DF47F" w14:textId="7414444C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4048BBF1" w14:textId="77777777" w:rsidTr="00AD67A1">
        <w:tc>
          <w:tcPr>
            <w:tcW w:w="3397" w:type="dxa"/>
          </w:tcPr>
          <w:p w14:paraId="6C3D0448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Китайский язык и литература</w:t>
            </w:r>
          </w:p>
        </w:tc>
        <w:tc>
          <w:tcPr>
            <w:tcW w:w="1985" w:type="dxa"/>
          </w:tcPr>
          <w:p w14:paraId="7BDA263A" w14:textId="5538924E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7AF98ACF" w14:textId="183F26D0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524F1E42" w14:textId="488D1903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329D011C" w14:textId="77777777" w:rsidTr="00AD67A1">
        <w:tc>
          <w:tcPr>
            <w:tcW w:w="3397" w:type="dxa"/>
          </w:tcPr>
          <w:p w14:paraId="415EF0F4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Арабский язык и литература</w:t>
            </w:r>
          </w:p>
        </w:tc>
        <w:tc>
          <w:tcPr>
            <w:tcW w:w="1985" w:type="dxa"/>
          </w:tcPr>
          <w:p w14:paraId="724EA9C3" w14:textId="76518D34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4ED397F9" w14:textId="49C0C683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267A084C" w14:textId="6805563D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1DC552D9" w14:textId="77777777" w:rsidTr="00AD67A1">
        <w:tc>
          <w:tcPr>
            <w:tcW w:w="3397" w:type="dxa"/>
          </w:tcPr>
          <w:p w14:paraId="4C405D2C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Немецкий язык и литература</w:t>
            </w:r>
          </w:p>
        </w:tc>
        <w:tc>
          <w:tcPr>
            <w:tcW w:w="1985" w:type="dxa"/>
          </w:tcPr>
          <w:p w14:paraId="5C433E32" w14:textId="31A3000C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1AB5DC82" w14:textId="038C7E56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4DD9209F" w14:textId="2FCA4D4F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76A9EFC4" w14:textId="77777777" w:rsidTr="00AD67A1">
        <w:tc>
          <w:tcPr>
            <w:tcW w:w="3397" w:type="dxa"/>
          </w:tcPr>
          <w:p w14:paraId="36081591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Украинский язык и литература </w:t>
            </w:r>
          </w:p>
        </w:tc>
        <w:tc>
          <w:tcPr>
            <w:tcW w:w="1985" w:type="dxa"/>
          </w:tcPr>
          <w:p w14:paraId="6F302122" w14:textId="5545A573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2473FDCE" w14:textId="3FD76E8D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10DC8368" w14:textId="7F049FCB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246FDDD6" w14:textId="77777777" w:rsidTr="00AD67A1">
        <w:tc>
          <w:tcPr>
            <w:tcW w:w="3397" w:type="dxa"/>
          </w:tcPr>
          <w:p w14:paraId="70601AE0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Педагогика. Среднее образование</w:t>
            </w:r>
          </w:p>
        </w:tc>
        <w:tc>
          <w:tcPr>
            <w:tcW w:w="1985" w:type="dxa"/>
          </w:tcPr>
          <w:p w14:paraId="31F3FA23" w14:textId="6BE9057D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77CFE6CE" w14:textId="46B8F1BC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7DD661B8" w14:textId="6F73359D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167E220D" w14:textId="77777777" w:rsidTr="00AD67A1">
        <w:tc>
          <w:tcPr>
            <w:tcW w:w="3397" w:type="dxa"/>
          </w:tcPr>
          <w:p w14:paraId="729E164F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Педагогика. Дошкольное образование</w:t>
            </w:r>
          </w:p>
        </w:tc>
        <w:tc>
          <w:tcPr>
            <w:tcW w:w="1985" w:type="dxa"/>
          </w:tcPr>
          <w:p w14:paraId="35CABE0D" w14:textId="65848F02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3DE9BB2F" w14:textId="401EA352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4ABED855" w14:textId="31DCC671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61448D19" w14:textId="77777777" w:rsidTr="00AD67A1">
        <w:tc>
          <w:tcPr>
            <w:tcW w:w="3397" w:type="dxa"/>
          </w:tcPr>
          <w:p w14:paraId="7FED1925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Педагогика. Физическая культура и спорт</w:t>
            </w:r>
          </w:p>
        </w:tc>
        <w:tc>
          <w:tcPr>
            <w:tcW w:w="1985" w:type="dxa"/>
          </w:tcPr>
          <w:p w14:paraId="45EAAB22" w14:textId="296F30A5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56B41995" w14:textId="726C5B73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564647FD" w14:textId="7DB5A102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505F5CD0" w14:textId="77777777" w:rsidTr="00AD67A1">
        <w:tc>
          <w:tcPr>
            <w:tcW w:w="3397" w:type="dxa"/>
          </w:tcPr>
          <w:p w14:paraId="1DE5F045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Педагогика. Профессиональное образование</w:t>
            </w:r>
          </w:p>
        </w:tc>
        <w:tc>
          <w:tcPr>
            <w:tcW w:w="1985" w:type="dxa"/>
          </w:tcPr>
          <w:p w14:paraId="193F4808" w14:textId="29A9F984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2BBB20E4" w14:textId="41FD42BD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44E99754" w14:textId="3BEEC044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5565453B" w14:textId="77777777" w:rsidTr="00AD67A1">
        <w:tc>
          <w:tcPr>
            <w:tcW w:w="3397" w:type="dxa"/>
          </w:tcPr>
          <w:p w14:paraId="75787598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Педагогика. Специальное образование</w:t>
            </w:r>
          </w:p>
        </w:tc>
        <w:tc>
          <w:tcPr>
            <w:tcW w:w="1985" w:type="dxa"/>
          </w:tcPr>
          <w:p w14:paraId="294446D9" w14:textId="78D6130B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3B5ECBC6" w14:textId="2BF61F28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3EBC35B5" w14:textId="5152B1F7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5729B02E" w14:textId="77777777" w:rsidTr="00AD67A1">
        <w:tc>
          <w:tcPr>
            <w:tcW w:w="3397" w:type="dxa"/>
          </w:tcPr>
          <w:p w14:paraId="291DD887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Культурология </w:t>
            </w:r>
          </w:p>
        </w:tc>
        <w:tc>
          <w:tcPr>
            <w:tcW w:w="1985" w:type="dxa"/>
          </w:tcPr>
          <w:p w14:paraId="790882B0" w14:textId="47A581E2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568A9D5C" w14:textId="1C161AD9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1EC3C357" w14:textId="6C823296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20AB7A5D" w14:textId="77777777" w:rsidTr="00AD67A1">
        <w:tc>
          <w:tcPr>
            <w:tcW w:w="3397" w:type="dxa"/>
          </w:tcPr>
          <w:p w14:paraId="7558AACD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Философия</w:t>
            </w:r>
          </w:p>
        </w:tc>
        <w:tc>
          <w:tcPr>
            <w:tcW w:w="1985" w:type="dxa"/>
          </w:tcPr>
          <w:p w14:paraId="659D6F5C" w14:textId="3374A2BA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63C6040C" w14:textId="1710BE17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3E962237" w14:textId="59DB86DF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5E36C1A4" w14:textId="77777777" w:rsidTr="00AD67A1">
        <w:tc>
          <w:tcPr>
            <w:tcW w:w="3397" w:type="dxa"/>
          </w:tcPr>
          <w:p w14:paraId="6D820837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Филология</w:t>
            </w:r>
          </w:p>
        </w:tc>
        <w:tc>
          <w:tcPr>
            <w:tcW w:w="1985" w:type="dxa"/>
          </w:tcPr>
          <w:p w14:paraId="30821C4B" w14:textId="1C939B6E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0A843BE5" w14:textId="7859483A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0DFA8115" w14:textId="55D205E2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60E5E95A" w14:textId="77777777" w:rsidTr="00AD67A1">
        <w:tc>
          <w:tcPr>
            <w:tcW w:w="3397" w:type="dxa"/>
          </w:tcPr>
          <w:p w14:paraId="75AFA790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Образовательные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 xml:space="preserve">, </w:t>
            </w:r>
            <w:r w:rsidRPr="000257F7">
              <w:rPr>
                <w:rFonts w:ascii="Times New Roman" w:hAnsi="Times New Roman" w:cs="Times New Roman"/>
                <w:color w:val="002060"/>
              </w:rPr>
              <w:t>педагогические науки</w:t>
            </w:r>
          </w:p>
        </w:tc>
        <w:tc>
          <w:tcPr>
            <w:tcW w:w="1985" w:type="dxa"/>
          </w:tcPr>
          <w:p w14:paraId="6EBC2A3C" w14:textId="65BE86FA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43AD216E" w14:textId="1434CB0A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63E84683" w14:textId="75388604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37FF94EF" w14:textId="77777777" w:rsidTr="00AD67A1">
        <w:tc>
          <w:tcPr>
            <w:tcW w:w="3397" w:type="dxa"/>
          </w:tcPr>
          <w:p w14:paraId="6F3612C2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Религиоведение</w:t>
            </w:r>
          </w:p>
        </w:tc>
        <w:tc>
          <w:tcPr>
            <w:tcW w:w="1985" w:type="dxa"/>
          </w:tcPr>
          <w:p w14:paraId="087AA05B" w14:textId="594D119D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63666A8B" w14:textId="485DFCC0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6B124C22" w14:textId="147A3C45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7240F150" w14:textId="77777777" w:rsidTr="00AD67A1">
        <w:tc>
          <w:tcPr>
            <w:tcW w:w="3397" w:type="dxa"/>
          </w:tcPr>
          <w:p w14:paraId="630173E8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Социальная работа</w:t>
            </w:r>
          </w:p>
        </w:tc>
        <w:tc>
          <w:tcPr>
            <w:tcW w:w="1985" w:type="dxa"/>
          </w:tcPr>
          <w:p w14:paraId="49C87860" w14:textId="7CA9AA58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2ABEE6B3" w14:textId="58B61B7A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78A5231C" w14:textId="3066DD70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525B5E9C" w14:textId="77777777" w:rsidTr="00AD67A1">
        <w:tc>
          <w:tcPr>
            <w:tcW w:w="3397" w:type="dxa"/>
          </w:tcPr>
          <w:p w14:paraId="40768BEA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Социальное обеспечение</w:t>
            </w:r>
          </w:p>
        </w:tc>
        <w:tc>
          <w:tcPr>
            <w:tcW w:w="1985" w:type="dxa"/>
          </w:tcPr>
          <w:p w14:paraId="1EE2619B" w14:textId="13F8EAE8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6DC749BA" w14:textId="5D490D55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11645D48" w14:textId="7549D844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47AAF30B" w14:textId="77777777" w:rsidTr="00AD67A1">
        <w:tc>
          <w:tcPr>
            <w:tcW w:w="3397" w:type="dxa"/>
          </w:tcPr>
          <w:p w14:paraId="16495D24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Богословье</w:t>
            </w:r>
          </w:p>
        </w:tc>
        <w:tc>
          <w:tcPr>
            <w:tcW w:w="1985" w:type="dxa"/>
          </w:tcPr>
          <w:p w14:paraId="1786F916" w14:textId="4F58805A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300E6DA7" w14:textId="569152F0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34915D09" w14:textId="2CFAACF4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4A650C" w:rsidRPr="000257F7" w14:paraId="5CD11E16" w14:textId="77777777" w:rsidTr="00AD67A1">
        <w:tc>
          <w:tcPr>
            <w:tcW w:w="9016" w:type="dxa"/>
            <w:gridSpan w:val="4"/>
          </w:tcPr>
          <w:p w14:paraId="7D74A2C8" w14:textId="77777777" w:rsidR="004A650C" w:rsidRDefault="004A650C" w:rsidP="004A650C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</w:pPr>
            <w:r w:rsidRPr="000257F7"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  <w:t>Европейская школа искусств</w:t>
            </w:r>
          </w:p>
          <w:p w14:paraId="043ABF7F" w14:textId="2FA23915" w:rsidR="000257F7" w:rsidRPr="000257F7" w:rsidRDefault="000257F7" w:rsidP="004A650C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002060"/>
                <w:u w:val="single"/>
              </w:rPr>
            </w:pPr>
          </w:p>
        </w:tc>
      </w:tr>
      <w:tr w:rsidR="00522AF7" w:rsidRPr="000257F7" w14:paraId="0E5DA3E2" w14:textId="77777777" w:rsidTr="00AD67A1">
        <w:tc>
          <w:tcPr>
            <w:tcW w:w="3397" w:type="dxa"/>
          </w:tcPr>
          <w:p w14:paraId="5D7C1F9C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Дизайн</w:t>
            </w:r>
          </w:p>
        </w:tc>
        <w:tc>
          <w:tcPr>
            <w:tcW w:w="1985" w:type="dxa"/>
          </w:tcPr>
          <w:p w14:paraId="7DD599E8" w14:textId="4B8392D5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067E4B40" w14:textId="7D7BF067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3619945E" w14:textId="66464886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3F5D3158" w14:textId="77777777" w:rsidTr="00AD67A1">
        <w:tc>
          <w:tcPr>
            <w:tcW w:w="3397" w:type="dxa"/>
          </w:tcPr>
          <w:p w14:paraId="3964BE63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Архитектурно-ландшафтная среда </w:t>
            </w:r>
          </w:p>
        </w:tc>
        <w:tc>
          <w:tcPr>
            <w:tcW w:w="1985" w:type="dxa"/>
          </w:tcPr>
          <w:p w14:paraId="68E8B906" w14:textId="11A4E58D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430F0BF2" w14:textId="16C296A2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334A2AEA" w14:textId="31592B33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6E4CCE0B" w14:textId="77777777" w:rsidTr="00AD67A1">
        <w:tc>
          <w:tcPr>
            <w:tcW w:w="3397" w:type="dxa"/>
          </w:tcPr>
          <w:p w14:paraId="753ACABE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Дизайн одежды </w:t>
            </w:r>
          </w:p>
        </w:tc>
        <w:tc>
          <w:tcPr>
            <w:tcW w:w="1985" w:type="dxa"/>
          </w:tcPr>
          <w:p w14:paraId="6B80C9B1" w14:textId="7E070279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46C67014" w14:textId="42197807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45C694F1" w14:textId="44DB1A4B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04BE447E" w14:textId="77777777" w:rsidTr="00AD67A1">
        <w:tc>
          <w:tcPr>
            <w:tcW w:w="3397" w:type="dxa"/>
          </w:tcPr>
          <w:p w14:paraId="13897CCD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Монументальное искусство и сакральная живопись </w:t>
            </w:r>
          </w:p>
        </w:tc>
        <w:tc>
          <w:tcPr>
            <w:tcW w:w="1985" w:type="dxa"/>
          </w:tcPr>
          <w:p w14:paraId="1C85813E" w14:textId="6DF6DB42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48BBE6EA" w14:textId="661E80B4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6B966C1B" w14:textId="40A37CEB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68AA8B2D" w14:textId="77777777" w:rsidTr="00AD67A1">
        <w:tc>
          <w:tcPr>
            <w:tcW w:w="3397" w:type="dxa"/>
          </w:tcPr>
          <w:p w14:paraId="125652D8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Искусствоведение </w:t>
            </w:r>
          </w:p>
        </w:tc>
        <w:tc>
          <w:tcPr>
            <w:tcW w:w="1985" w:type="dxa"/>
          </w:tcPr>
          <w:p w14:paraId="14B4DD5F" w14:textId="32466432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799D4220" w14:textId="43062189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20FEC3CE" w14:textId="5AFC1857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0FAABFAC" w14:textId="77777777" w:rsidTr="00AD67A1">
        <w:tc>
          <w:tcPr>
            <w:tcW w:w="3397" w:type="dxa"/>
          </w:tcPr>
          <w:p w14:paraId="71AA3947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Изобразительное искусство, декоративное искусство, реставрация</w:t>
            </w:r>
          </w:p>
        </w:tc>
        <w:tc>
          <w:tcPr>
            <w:tcW w:w="1985" w:type="dxa"/>
          </w:tcPr>
          <w:p w14:paraId="2A644345" w14:textId="517E9752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637565E3" w14:textId="5D415C5C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29D29BAB" w14:textId="143E9AB3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45B84059" w14:textId="77777777" w:rsidTr="00AD67A1">
        <w:tc>
          <w:tcPr>
            <w:tcW w:w="3397" w:type="dxa"/>
          </w:tcPr>
          <w:p w14:paraId="2487E714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Промышленный дизайн </w:t>
            </w:r>
          </w:p>
        </w:tc>
        <w:tc>
          <w:tcPr>
            <w:tcW w:w="1985" w:type="dxa"/>
          </w:tcPr>
          <w:p w14:paraId="0CB8A995" w14:textId="008017BC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234E7F44" w14:textId="2F811C3A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157507C8" w14:textId="40C17761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15A21CFA" w14:textId="77777777" w:rsidTr="00AD67A1">
        <w:tc>
          <w:tcPr>
            <w:tcW w:w="3397" w:type="dxa"/>
          </w:tcPr>
          <w:p w14:paraId="4889751E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Реставрация и экспертиза произведений искусства</w:t>
            </w:r>
          </w:p>
        </w:tc>
        <w:tc>
          <w:tcPr>
            <w:tcW w:w="1985" w:type="dxa"/>
          </w:tcPr>
          <w:p w14:paraId="5C5ED11F" w14:textId="4D1B2CD6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3C896834" w14:textId="072498A4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7E6F79D7" w14:textId="590DA079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3806A8C7" w14:textId="77777777" w:rsidTr="00AD67A1">
        <w:tc>
          <w:tcPr>
            <w:tcW w:w="3397" w:type="dxa"/>
          </w:tcPr>
          <w:p w14:paraId="073E5DA5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Станковая живопись </w:t>
            </w:r>
          </w:p>
        </w:tc>
        <w:tc>
          <w:tcPr>
            <w:tcW w:w="1985" w:type="dxa"/>
          </w:tcPr>
          <w:p w14:paraId="7E9B269B" w14:textId="2693E7A9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2124F3D5" w14:textId="22008E91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21AAFF08" w14:textId="7AD232CC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4A489E88" w14:textId="77777777" w:rsidTr="00AD67A1">
        <w:tc>
          <w:tcPr>
            <w:tcW w:w="3397" w:type="dxa"/>
          </w:tcPr>
          <w:p w14:paraId="7285B015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Станковая и монументальная скульптура </w:t>
            </w:r>
          </w:p>
        </w:tc>
        <w:tc>
          <w:tcPr>
            <w:tcW w:w="1985" w:type="dxa"/>
          </w:tcPr>
          <w:p w14:paraId="0DC11503" w14:textId="132AFC23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434FBF79" w14:textId="0A6A12FE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65716550" w14:textId="6CF3AB13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54F4579B" w14:textId="77777777" w:rsidTr="00AD67A1">
        <w:tc>
          <w:tcPr>
            <w:tcW w:w="3397" w:type="dxa"/>
          </w:tcPr>
          <w:p w14:paraId="5EF69388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Теория и история искусств, организация выставочной деятельности</w:t>
            </w:r>
          </w:p>
        </w:tc>
        <w:tc>
          <w:tcPr>
            <w:tcW w:w="1985" w:type="dxa"/>
          </w:tcPr>
          <w:p w14:paraId="3486B73A" w14:textId="731797F7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2F2FF859" w14:textId="2267443C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5E5744B9" w14:textId="5AF6F88E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3E1E4D70" w14:textId="77777777" w:rsidTr="00AD67A1">
        <w:tc>
          <w:tcPr>
            <w:tcW w:w="3397" w:type="dxa"/>
          </w:tcPr>
          <w:p w14:paraId="3CD1AC73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lastRenderedPageBreak/>
              <w:t xml:space="preserve">Фотоискусство и визуальные практики </w:t>
            </w:r>
          </w:p>
        </w:tc>
        <w:tc>
          <w:tcPr>
            <w:tcW w:w="1985" w:type="dxa"/>
          </w:tcPr>
          <w:p w14:paraId="52D19B22" w14:textId="6B2DC2FB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4E393BA5" w14:textId="6EB180D8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04B2100C" w14:textId="4FAA34C7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2EB8A91E" w14:textId="77777777" w:rsidTr="00AD67A1">
        <w:tc>
          <w:tcPr>
            <w:tcW w:w="3397" w:type="dxa"/>
          </w:tcPr>
          <w:p w14:paraId="2B8D9A8E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0257F7">
              <w:rPr>
                <w:rFonts w:ascii="Times New Roman" w:hAnsi="Times New Roman" w:cs="Times New Roman"/>
                <w:color w:val="002060"/>
              </w:rPr>
              <w:t>Ивент</w:t>
            </w:r>
            <w:proofErr w:type="spellEnd"/>
            <w:r w:rsidRPr="000257F7">
              <w:rPr>
                <w:rFonts w:ascii="Times New Roman" w:hAnsi="Times New Roman" w:cs="Times New Roman"/>
                <w:color w:val="002060"/>
              </w:rPr>
              <w:t>-менеджмент</w:t>
            </w:r>
          </w:p>
        </w:tc>
        <w:tc>
          <w:tcPr>
            <w:tcW w:w="1985" w:type="dxa"/>
          </w:tcPr>
          <w:p w14:paraId="726EFD65" w14:textId="559E18E2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26FBF44B" w14:textId="2AA8D083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2AD7AA9A" w14:textId="4FB7A449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177F0B6B" w14:textId="77777777" w:rsidTr="00AD67A1">
        <w:tc>
          <w:tcPr>
            <w:tcW w:w="3397" w:type="dxa"/>
          </w:tcPr>
          <w:p w14:paraId="7D3CAF33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Менеджмент шоу-бизнеса</w:t>
            </w:r>
          </w:p>
        </w:tc>
        <w:tc>
          <w:tcPr>
            <w:tcW w:w="1985" w:type="dxa"/>
          </w:tcPr>
          <w:p w14:paraId="1C1A266C" w14:textId="2D2D8020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3240D07B" w14:textId="2953F6C0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7B8AD0F4" w14:textId="5326773C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495E151A" w14:textId="77777777" w:rsidTr="00AD67A1">
        <w:tc>
          <w:tcPr>
            <w:tcW w:w="3397" w:type="dxa"/>
          </w:tcPr>
          <w:p w14:paraId="7FE5B533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Менеджмент социокультурной деятельности</w:t>
            </w:r>
          </w:p>
        </w:tc>
        <w:tc>
          <w:tcPr>
            <w:tcW w:w="1985" w:type="dxa"/>
          </w:tcPr>
          <w:p w14:paraId="2A65619C" w14:textId="4599264A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0E5E6FB9" w14:textId="152DF054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57F0BBB6" w14:textId="05B91629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6CB32826" w14:textId="77777777" w:rsidTr="00AD67A1">
        <w:tc>
          <w:tcPr>
            <w:tcW w:w="3397" w:type="dxa"/>
          </w:tcPr>
          <w:p w14:paraId="395C5412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Информационное, библиотечное и архивное дело</w:t>
            </w:r>
          </w:p>
        </w:tc>
        <w:tc>
          <w:tcPr>
            <w:tcW w:w="1985" w:type="dxa"/>
          </w:tcPr>
          <w:p w14:paraId="26121746" w14:textId="1F5EB67B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1F139F04" w14:textId="1E69926C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4EC813F9" w14:textId="2893E2CF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52A0CF08" w14:textId="77777777" w:rsidTr="00AD67A1">
        <w:tc>
          <w:tcPr>
            <w:tcW w:w="3397" w:type="dxa"/>
          </w:tcPr>
          <w:p w14:paraId="30181AD7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Аудиовизуальное искусство и производство </w:t>
            </w:r>
          </w:p>
        </w:tc>
        <w:tc>
          <w:tcPr>
            <w:tcW w:w="1985" w:type="dxa"/>
          </w:tcPr>
          <w:p w14:paraId="27CA6646" w14:textId="0F8B5F1C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1AC25FCD" w14:textId="5322ECC9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2DE2032E" w14:textId="4C70F6B7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2DB74B76" w14:textId="77777777" w:rsidTr="00AD67A1">
        <w:tc>
          <w:tcPr>
            <w:tcW w:w="3397" w:type="dxa"/>
          </w:tcPr>
          <w:p w14:paraId="7E333F24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Сценическое искусство</w:t>
            </w:r>
          </w:p>
        </w:tc>
        <w:tc>
          <w:tcPr>
            <w:tcW w:w="1985" w:type="dxa"/>
          </w:tcPr>
          <w:p w14:paraId="0F0A5519" w14:textId="70CC6127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1A6F4DDE" w14:textId="7DE2B3A8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3B0AF073" w14:textId="24B5AA51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33FA3CDF" w14:textId="77777777" w:rsidTr="00AD67A1">
        <w:tc>
          <w:tcPr>
            <w:tcW w:w="3397" w:type="dxa"/>
          </w:tcPr>
          <w:p w14:paraId="6BD6C5FB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Музыкальное искусство</w:t>
            </w:r>
          </w:p>
        </w:tc>
        <w:tc>
          <w:tcPr>
            <w:tcW w:w="1985" w:type="dxa"/>
          </w:tcPr>
          <w:p w14:paraId="29761F67" w14:textId="6BB806E8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339F7794" w14:textId="7D132FA9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07BB3559" w14:textId="6853A51D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18689E0C" w14:textId="77777777" w:rsidTr="00AD67A1">
        <w:tc>
          <w:tcPr>
            <w:tcW w:w="3397" w:type="dxa"/>
          </w:tcPr>
          <w:p w14:paraId="21FE10EE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Хореография</w:t>
            </w:r>
          </w:p>
        </w:tc>
        <w:tc>
          <w:tcPr>
            <w:tcW w:w="1985" w:type="dxa"/>
          </w:tcPr>
          <w:p w14:paraId="2ADC2CBD" w14:textId="0DEDE84C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5BAD23ED" w14:textId="64185B81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1C483010" w14:textId="6BF23282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2D9F97D0" w14:textId="77777777" w:rsidTr="00AD67A1">
        <w:tc>
          <w:tcPr>
            <w:tcW w:w="3397" w:type="dxa"/>
          </w:tcPr>
          <w:p w14:paraId="0083E9BC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Менеджмент </w:t>
            </w:r>
            <w:proofErr w:type="spellStart"/>
            <w:r w:rsidRPr="000257F7">
              <w:rPr>
                <w:rFonts w:ascii="Times New Roman" w:hAnsi="Times New Roman" w:cs="Times New Roman"/>
                <w:color w:val="002060"/>
              </w:rPr>
              <w:t>фешн</w:t>
            </w:r>
            <w:proofErr w:type="spellEnd"/>
            <w:r w:rsidRPr="000257F7">
              <w:rPr>
                <w:rFonts w:ascii="Times New Roman" w:hAnsi="Times New Roman" w:cs="Times New Roman"/>
                <w:color w:val="002060"/>
              </w:rPr>
              <w:t>-бизнеса</w:t>
            </w:r>
          </w:p>
        </w:tc>
        <w:tc>
          <w:tcPr>
            <w:tcW w:w="1985" w:type="dxa"/>
          </w:tcPr>
          <w:p w14:paraId="5FAA8DB0" w14:textId="7AF56261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2D0A8237" w14:textId="157B6079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07323ECB" w14:textId="4588916C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  <w:tr w:rsidR="00522AF7" w:rsidRPr="000257F7" w14:paraId="7DBAFE85" w14:textId="77777777" w:rsidTr="00AD67A1">
        <w:tc>
          <w:tcPr>
            <w:tcW w:w="3397" w:type="dxa"/>
          </w:tcPr>
          <w:p w14:paraId="5E8FC487" w14:textId="77777777" w:rsidR="00522AF7" w:rsidRPr="000257F7" w:rsidRDefault="00522AF7" w:rsidP="00522AF7">
            <w:pPr>
              <w:rPr>
                <w:rFonts w:ascii="Times New Roman" w:hAnsi="Times New Roman" w:cs="Times New Roman"/>
                <w:color w:val="002060"/>
                <w:lang w:val="uk-UA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 xml:space="preserve">Музееведение, </w:t>
            </w:r>
            <w:proofErr w:type="spellStart"/>
            <w:r w:rsidRPr="000257F7">
              <w:rPr>
                <w:rFonts w:ascii="Times New Roman" w:hAnsi="Times New Roman" w:cs="Times New Roman"/>
                <w:color w:val="002060"/>
              </w:rPr>
              <w:t>памятниковедение</w:t>
            </w:r>
            <w:proofErr w:type="spellEnd"/>
          </w:p>
        </w:tc>
        <w:tc>
          <w:tcPr>
            <w:tcW w:w="1985" w:type="dxa"/>
          </w:tcPr>
          <w:p w14:paraId="4C735133" w14:textId="32CC1AFA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843" w:type="dxa"/>
          </w:tcPr>
          <w:p w14:paraId="7EFEE96A" w14:textId="3930B80E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1800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  <w:tc>
          <w:tcPr>
            <w:tcW w:w="1791" w:type="dxa"/>
          </w:tcPr>
          <w:p w14:paraId="144D8A30" w14:textId="233FC12A" w:rsidR="00522AF7" w:rsidRPr="000257F7" w:rsidRDefault="00522AF7" w:rsidP="00522AF7">
            <w:pPr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0257F7">
              <w:rPr>
                <w:rFonts w:ascii="Times New Roman" w:hAnsi="Times New Roman" w:cs="Times New Roman"/>
                <w:color w:val="002060"/>
              </w:rPr>
              <w:t>500</w:t>
            </w:r>
            <w:r w:rsidRPr="000257F7">
              <w:rPr>
                <w:rFonts w:ascii="Times New Roman" w:hAnsi="Times New Roman" w:cs="Times New Roman"/>
                <w:color w:val="002060"/>
                <w:lang w:val="en-US"/>
              </w:rPr>
              <w:t>$</w:t>
            </w:r>
          </w:p>
        </w:tc>
      </w:tr>
    </w:tbl>
    <w:p w14:paraId="09C31F2B" w14:textId="77777777" w:rsidR="001C66FE" w:rsidRPr="000257F7" w:rsidRDefault="001C66FE" w:rsidP="001C66FE">
      <w:pPr>
        <w:rPr>
          <w:rFonts w:ascii="Times New Roman" w:hAnsi="Times New Roman" w:cs="Times New Roman"/>
          <w:color w:val="002060"/>
        </w:rPr>
      </w:pPr>
    </w:p>
    <w:p w14:paraId="1D8F6900" w14:textId="087A0C61" w:rsidR="001C66FE" w:rsidRDefault="001C66FE" w:rsidP="001C66FE">
      <w:pPr>
        <w:rPr>
          <w:rFonts w:ascii="Times New Roman" w:hAnsi="Times New Roman" w:cs="Times New Roman"/>
          <w:color w:val="002060"/>
        </w:rPr>
      </w:pPr>
    </w:p>
    <w:p w14:paraId="4D3999C3" w14:textId="35CCB458" w:rsidR="007B38B0" w:rsidRDefault="007B38B0" w:rsidP="001C66FE">
      <w:pPr>
        <w:rPr>
          <w:rFonts w:ascii="Times New Roman" w:hAnsi="Times New Roman" w:cs="Times New Roman"/>
          <w:color w:val="002060"/>
        </w:rPr>
      </w:pPr>
    </w:p>
    <w:p w14:paraId="092F5A08" w14:textId="789D9203" w:rsidR="007B38B0" w:rsidRDefault="007B38B0" w:rsidP="001C66FE">
      <w:pPr>
        <w:rPr>
          <w:rFonts w:ascii="Times New Roman" w:hAnsi="Times New Roman" w:cs="Times New Roman"/>
          <w:color w:val="002060"/>
        </w:rPr>
      </w:pPr>
    </w:p>
    <w:p w14:paraId="4FF76444" w14:textId="60CE6330" w:rsidR="007B38B0" w:rsidRDefault="007B38B0" w:rsidP="001C66FE">
      <w:pPr>
        <w:rPr>
          <w:rFonts w:ascii="Times New Roman" w:hAnsi="Times New Roman" w:cs="Times New Roman"/>
          <w:color w:val="002060"/>
        </w:rPr>
      </w:pPr>
    </w:p>
    <w:p w14:paraId="311E18E3" w14:textId="504CF778" w:rsidR="007B38B0" w:rsidRDefault="007B38B0" w:rsidP="001C66FE">
      <w:pPr>
        <w:rPr>
          <w:rFonts w:ascii="Times New Roman" w:hAnsi="Times New Roman" w:cs="Times New Roman"/>
          <w:color w:val="002060"/>
        </w:rPr>
      </w:pPr>
    </w:p>
    <w:p w14:paraId="2015C3E4" w14:textId="57EC0655" w:rsidR="007B38B0" w:rsidRPr="00555B83" w:rsidRDefault="00555B83" w:rsidP="001C66FE">
      <w:pPr>
        <w:rPr>
          <w:rFonts w:ascii="Times New Roman" w:hAnsi="Times New Roman" w:cs="Times New Roman"/>
          <w:color w:val="002060"/>
          <w:lang w:val="en-US"/>
        </w:rPr>
      </w:pPr>
      <w:r>
        <w:rPr>
          <w:rFonts w:ascii="Times New Roman" w:hAnsi="Times New Roman" w:cs="Times New Roman"/>
          <w:color w:val="002060"/>
          <w:lang w:val="en-US"/>
        </w:rPr>
        <w:t xml:space="preserve">                </w:t>
      </w:r>
      <w:r w:rsidR="000A6310">
        <w:rPr>
          <w:rFonts w:ascii="Times New Roman" w:hAnsi="Times New Roman" w:cs="Times New Roman"/>
          <w:color w:val="002060"/>
        </w:rPr>
        <w:pict w14:anchorId="78630074">
          <v:shape id="_x0000_i1025" type="#_x0000_t75" style="width:74.25pt;height:115.5pt">
            <v:imagedata r:id="rId8" o:title="photo_2021-06-26_12-27-20"/>
          </v:shape>
        </w:pict>
      </w:r>
      <w:r>
        <w:rPr>
          <w:rFonts w:ascii="Times New Roman" w:hAnsi="Times New Roman" w:cs="Times New Roman"/>
          <w:color w:val="002060"/>
          <w:lang w:val="en-US"/>
        </w:rPr>
        <w:t xml:space="preserve">                        </w:t>
      </w:r>
      <w:r>
        <w:rPr>
          <w:rFonts w:ascii="Times New Roman" w:hAnsi="Times New Roman" w:cs="Times New Roman"/>
          <w:noProof/>
          <w:color w:val="002060"/>
          <w:lang w:eastAsia="ru-RU"/>
        </w:rPr>
        <w:drawing>
          <wp:inline distT="0" distB="0" distL="0" distR="0" wp14:anchorId="1ED87899" wp14:editId="71975740">
            <wp:extent cx="942975" cy="1457325"/>
            <wp:effectExtent l="0" t="0" r="9525" b="9525"/>
            <wp:docPr id="3" name="Рисунок 3" descr="C:\Users\User\AppData\Local\Microsoft\Windows\INetCache\Content.Word\photo_2021-06-26_12-27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User\AppData\Local\Microsoft\Windows\INetCache\Content.Word\photo_2021-06-26_12-27-0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2060"/>
          <w:lang w:val="en-US"/>
        </w:rPr>
        <w:t xml:space="preserve">                       </w:t>
      </w:r>
      <w:r>
        <w:rPr>
          <w:rFonts w:ascii="Times New Roman" w:hAnsi="Times New Roman" w:cs="Times New Roman"/>
          <w:noProof/>
          <w:color w:val="002060"/>
          <w:lang w:eastAsia="ru-RU"/>
        </w:rPr>
        <w:drawing>
          <wp:inline distT="0" distB="0" distL="0" distR="0" wp14:anchorId="1095C4E0" wp14:editId="7DDCC2CF">
            <wp:extent cx="923925" cy="1447800"/>
            <wp:effectExtent l="0" t="0" r="9525" b="0"/>
            <wp:docPr id="2" name="Рисунок 2" descr="C:\Users\User\AppData\Local\Microsoft\Windows\INetCache\Content.Word\photo_2021-06-26_12-27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User\AppData\Local\Microsoft\Windows\INetCache\Content.Word\photo_2021-06-26_12-27-0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B50B" w14:textId="096C2976" w:rsidR="007B38B0" w:rsidRDefault="007B38B0" w:rsidP="001C66FE">
      <w:pPr>
        <w:rPr>
          <w:rFonts w:ascii="Times New Roman" w:hAnsi="Times New Roman" w:cs="Times New Roman"/>
          <w:color w:val="002060"/>
        </w:rPr>
      </w:pPr>
    </w:p>
    <w:p w14:paraId="157F4BC4" w14:textId="4F8A6502" w:rsidR="007B38B0" w:rsidRDefault="007B38B0" w:rsidP="001C66FE">
      <w:pPr>
        <w:rPr>
          <w:rFonts w:ascii="Times New Roman" w:hAnsi="Times New Roman" w:cs="Times New Roman"/>
          <w:color w:val="002060"/>
        </w:rPr>
      </w:pPr>
    </w:p>
    <w:p w14:paraId="0B51F085" w14:textId="6184DC48" w:rsidR="007B38B0" w:rsidRDefault="007B38B0" w:rsidP="001C66FE">
      <w:pPr>
        <w:rPr>
          <w:rFonts w:ascii="Times New Roman" w:hAnsi="Times New Roman" w:cs="Times New Roman"/>
          <w:color w:val="002060"/>
        </w:rPr>
      </w:pPr>
    </w:p>
    <w:p w14:paraId="41039850" w14:textId="41F70CF4" w:rsidR="007B38B0" w:rsidRDefault="007B38B0" w:rsidP="001C66FE">
      <w:pPr>
        <w:rPr>
          <w:rFonts w:ascii="Times New Roman" w:hAnsi="Times New Roman" w:cs="Times New Roman"/>
          <w:color w:val="002060"/>
        </w:rPr>
      </w:pPr>
    </w:p>
    <w:p w14:paraId="3DB8C8F4" w14:textId="77777777" w:rsidR="007B38B0" w:rsidRDefault="007B38B0" w:rsidP="001C66FE">
      <w:pPr>
        <w:rPr>
          <w:rFonts w:ascii="Times New Roman" w:hAnsi="Times New Roman" w:cs="Times New Roman"/>
          <w:color w:val="002060"/>
        </w:rPr>
      </w:pPr>
    </w:p>
    <w:p w14:paraId="7C597DE7" w14:textId="34378577" w:rsidR="00BB64C5" w:rsidRPr="007B38B0" w:rsidRDefault="00BB64C5" w:rsidP="007B38B0">
      <w:pPr>
        <w:rPr>
          <w:rFonts w:ascii="Times New Roman" w:hAnsi="Times New Roman" w:cs="Times New Roman"/>
          <w:b/>
          <w:color w:val="002060"/>
          <w:u w:val="single"/>
        </w:rPr>
      </w:pPr>
      <w:r w:rsidRPr="007B38B0">
        <w:rPr>
          <w:rFonts w:ascii="Times New Roman" w:hAnsi="Times New Roman" w:cs="Times New Roman"/>
          <w:b/>
          <w:color w:val="002060"/>
          <w:u w:val="single"/>
        </w:rPr>
        <w:t xml:space="preserve">Официальное представительство Международного Европейского Университета в </w:t>
      </w:r>
      <w:r w:rsidR="007B38B0" w:rsidRPr="007B38B0">
        <w:rPr>
          <w:rFonts w:ascii="Times New Roman" w:hAnsi="Times New Roman" w:cs="Times New Roman"/>
          <w:b/>
          <w:color w:val="002060"/>
          <w:u w:val="single"/>
        </w:rPr>
        <w:t xml:space="preserve">    </w:t>
      </w:r>
      <w:r w:rsidRPr="007B38B0">
        <w:rPr>
          <w:rFonts w:ascii="Times New Roman" w:hAnsi="Times New Roman" w:cs="Times New Roman"/>
          <w:b/>
          <w:color w:val="002060"/>
          <w:u w:val="single"/>
        </w:rPr>
        <w:t>Ташкенте:</w:t>
      </w:r>
    </w:p>
    <w:p w14:paraId="7B994755" w14:textId="77777777" w:rsidR="007B38B0" w:rsidRDefault="007B38B0" w:rsidP="00BB64C5">
      <w:pPr>
        <w:rPr>
          <w:rFonts w:ascii="Times New Roman" w:hAnsi="Times New Roman" w:cs="Times New Roman"/>
          <w:color w:val="002060"/>
        </w:rPr>
      </w:pPr>
    </w:p>
    <w:p w14:paraId="34E350C0" w14:textId="77A4EE72" w:rsidR="00BB64C5" w:rsidRPr="007B38B0" w:rsidRDefault="007B38B0" w:rsidP="00BB64C5">
      <w:p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Адрес</w:t>
      </w:r>
      <w:r w:rsidRPr="007B38B0">
        <w:rPr>
          <w:rFonts w:ascii="Times New Roman" w:hAnsi="Times New Roman" w:cs="Times New Roman"/>
          <w:color w:val="002060"/>
        </w:rPr>
        <w:t>:</w:t>
      </w:r>
      <w:r>
        <w:rPr>
          <w:rFonts w:ascii="Times New Roman" w:hAnsi="Times New Roman" w:cs="Times New Roman"/>
          <w:color w:val="002060"/>
        </w:rPr>
        <w:t xml:space="preserve"> Город Ташкент </w:t>
      </w:r>
      <w:proofErr w:type="spellStart"/>
      <w:r>
        <w:rPr>
          <w:rFonts w:ascii="Times New Roman" w:hAnsi="Times New Roman" w:cs="Times New Roman"/>
          <w:color w:val="002060"/>
        </w:rPr>
        <w:t>Шайхантахурский</w:t>
      </w:r>
      <w:proofErr w:type="spellEnd"/>
      <w:r>
        <w:rPr>
          <w:rFonts w:ascii="Times New Roman" w:hAnsi="Times New Roman" w:cs="Times New Roman"/>
          <w:color w:val="002060"/>
        </w:rPr>
        <w:t xml:space="preserve"> район, Массив </w:t>
      </w:r>
      <w:proofErr w:type="spellStart"/>
      <w:r>
        <w:rPr>
          <w:rFonts w:ascii="Times New Roman" w:hAnsi="Times New Roman" w:cs="Times New Roman"/>
          <w:color w:val="002060"/>
        </w:rPr>
        <w:t>Жангах</w:t>
      </w:r>
      <w:proofErr w:type="spellEnd"/>
      <w:r>
        <w:rPr>
          <w:rFonts w:ascii="Times New Roman" w:hAnsi="Times New Roman" w:cs="Times New Roman"/>
          <w:color w:val="002060"/>
        </w:rPr>
        <w:t>, Ц-15, Дом-9</w:t>
      </w:r>
      <w:r w:rsidRPr="007B38B0">
        <w:rPr>
          <w:rFonts w:ascii="Times New Roman" w:hAnsi="Times New Roman" w:cs="Times New Roman"/>
          <w:color w:val="002060"/>
        </w:rPr>
        <w:t>.</w:t>
      </w:r>
    </w:p>
    <w:p w14:paraId="2B6C734F" w14:textId="7A907822" w:rsidR="00BB64C5" w:rsidRDefault="00BB64C5" w:rsidP="001C66FE">
      <w:pPr>
        <w:rPr>
          <w:rFonts w:ascii="Times New Roman" w:hAnsi="Times New Roman" w:cs="Times New Roman"/>
          <w:color w:val="002060"/>
        </w:rPr>
      </w:pPr>
    </w:p>
    <w:p w14:paraId="2C431B03" w14:textId="14871A95" w:rsidR="00BB64C5" w:rsidRPr="000257F7" w:rsidRDefault="00BB64C5" w:rsidP="001C66FE">
      <w:pPr>
        <w:rPr>
          <w:rFonts w:ascii="Times New Roman" w:hAnsi="Times New Roman" w:cs="Times New Roman"/>
          <w:color w:val="002060"/>
        </w:rPr>
      </w:pPr>
    </w:p>
    <w:p w14:paraId="0B397132" w14:textId="35B850C6" w:rsidR="005145A0" w:rsidRPr="000257F7" w:rsidRDefault="005145A0">
      <w:pPr>
        <w:rPr>
          <w:rFonts w:ascii="Times New Roman" w:hAnsi="Times New Roman" w:cs="Times New Roman"/>
          <w:b/>
          <w:bCs/>
          <w:color w:val="002060"/>
        </w:rPr>
      </w:pPr>
    </w:p>
    <w:p w14:paraId="5A6AC7FE" w14:textId="586268CB" w:rsidR="00BB64C5" w:rsidRPr="00BB64C5" w:rsidRDefault="00BB64C5" w:rsidP="00BB64C5">
      <w:pPr>
        <w:tabs>
          <w:tab w:val="center" w:pos="4819"/>
        </w:tabs>
        <w:rPr>
          <w:rFonts w:ascii="Times New Roman" w:hAnsi="Times New Roman" w:cs="Times New Roman"/>
          <w:color w:val="002060"/>
        </w:rPr>
      </w:pPr>
      <w:r w:rsidRPr="00BB64C5">
        <w:rPr>
          <w:rFonts w:ascii="Times New Roman" w:hAnsi="Times New Roman" w:cs="Times New Roman"/>
          <w:color w:val="002060"/>
        </w:rPr>
        <w:t>Тел: +99890.006.44.42</w:t>
      </w:r>
      <w:r w:rsidRPr="00BB64C5">
        <w:rPr>
          <w:rFonts w:ascii="Times New Roman" w:hAnsi="Times New Roman" w:cs="Times New Roman"/>
          <w:color w:val="002060"/>
        </w:rPr>
        <w:tab/>
        <w:t xml:space="preserve">                                                                    </w:t>
      </w:r>
      <w:hyperlink r:id="rId11" w:history="1">
        <w:r w:rsidRPr="00BB64C5">
          <w:rPr>
            <w:rStyle w:val="af"/>
            <w:rFonts w:ascii="Times New Roman" w:hAnsi="Times New Roman" w:cs="Times New Roman"/>
            <w:color w:val="002060"/>
            <w:lang w:val="en-US"/>
          </w:rPr>
          <w:t>uz</w:t>
        </w:r>
        <w:r w:rsidRPr="00BB64C5">
          <w:rPr>
            <w:rStyle w:val="af"/>
            <w:rFonts w:ascii="Times New Roman" w:hAnsi="Times New Roman" w:cs="Times New Roman"/>
            <w:color w:val="002060"/>
          </w:rPr>
          <w:t>@</w:t>
        </w:r>
        <w:r w:rsidRPr="00BB64C5">
          <w:rPr>
            <w:rStyle w:val="af"/>
            <w:rFonts w:ascii="Times New Roman" w:hAnsi="Times New Roman" w:cs="Times New Roman"/>
            <w:color w:val="002060"/>
            <w:lang w:val="en-US"/>
          </w:rPr>
          <w:t>ieu</w:t>
        </w:r>
        <w:r w:rsidRPr="00BB64C5">
          <w:rPr>
            <w:rStyle w:val="af"/>
            <w:rFonts w:ascii="Times New Roman" w:hAnsi="Times New Roman" w:cs="Times New Roman"/>
            <w:color w:val="002060"/>
          </w:rPr>
          <w:t>.</w:t>
        </w:r>
        <w:r w:rsidRPr="00BB64C5">
          <w:rPr>
            <w:rStyle w:val="af"/>
            <w:rFonts w:ascii="Times New Roman" w:hAnsi="Times New Roman" w:cs="Times New Roman"/>
            <w:color w:val="002060"/>
            <w:lang w:val="en-US"/>
          </w:rPr>
          <w:t>edu</w:t>
        </w:r>
        <w:r w:rsidRPr="00BB64C5">
          <w:rPr>
            <w:rStyle w:val="af"/>
            <w:rFonts w:ascii="Times New Roman" w:hAnsi="Times New Roman" w:cs="Times New Roman"/>
            <w:color w:val="002060"/>
          </w:rPr>
          <w:t>.</w:t>
        </w:r>
        <w:proofErr w:type="spellStart"/>
        <w:r w:rsidRPr="00BB64C5">
          <w:rPr>
            <w:rStyle w:val="af"/>
            <w:rFonts w:ascii="Times New Roman" w:hAnsi="Times New Roman" w:cs="Times New Roman"/>
            <w:color w:val="002060"/>
            <w:lang w:val="en-US"/>
          </w:rPr>
          <w:t>ua</w:t>
        </w:r>
        <w:proofErr w:type="spellEnd"/>
      </w:hyperlink>
      <w:r w:rsidRPr="00BB64C5">
        <w:rPr>
          <w:rFonts w:ascii="Times New Roman" w:hAnsi="Times New Roman" w:cs="Times New Roman"/>
          <w:color w:val="002060"/>
        </w:rPr>
        <w:t xml:space="preserve"> </w:t>
      </w:r>
    </w:p>
    <w:p w14:paraId="406A09A2" w14:textId="2F59CCDB" w:rsidR="00BB64C5" w:rsidRPr="000A6310" w:rsidRDefault="00BB64C5" w:rsidP="00555B83">
      <w:pPr>
        <w:tabs>
          <w:tab w:val="left" w:pos="6270"/>
        </w:tabs>
        <w:rPr>
          <w:rFonts w:ascii="Times New Roman" w:hAnsi="Times New Roman" w:cs="Times New Roman"/>
          <w:color w:val="002060"/>
        </w:rPr>
      </w:pPr>
      <w:r w:rsidRPr="003B3E85">
        <w:rPr>
          <w:rFonts w:ascii="Times New Roman" w:hAnsi="Times New Roman" w:cs="Times New Roman"/>
          <w:color w:val="002060"/>
        </w:rPr>
        <w:t xml:space="preserve">        </w:t>
      </w:r>
      <w:r w:rsidRPr="000A6310">
        <w:rPr>
          <w:rFonts w:ascii="Times New Roman" w:hAnsi="Times New Roman" w:cs="Times New Roman"/>
          <w:color w:val="002060"/>
        </w:rPr>
        <w:t>+99890.006.44.43</w:t>
      </w:r>
      <w:r w:rsidRPr="000A6310">
        <w:rPr>
          <w:rFonts w:ascii="Times New Roman" w:hAnsi="Times New Roman" w:cs="Times New Roman"/>
          <w:color w:val="002060"/>
        </w:rPr>
        <w:tab/>
        <w:t xml:space="preserve"> </w:t>
      </w:r>
      <w:proofErr w:type="spellStart"/>
      <w:r>
        <w:rPr>
          <w:rFonts w:ascii="Times New Roman" w:hAnsi="Times New Roman" w:cs="Times New Roman"/>
          <w:color w:val="002060"/>
          <w:lang w:val="en-US"/>
        </w:rPr>
        <w:t>ieu</w:t>
      </w:r>
      <w:proofErr w:type="spellEnd"/>
      <w:r w:rsidRPr="000A6310">
        <w:rPr>
          <w:rFonts w:ascii="Times New Roman" w:hAnsi="Times New Roman" w:cs="Times New Roman"/>
          <w:color w:val="002060"/>
        </w:rPr>
        <w:t>.</w:t>
      </w:r>
      <w:proofErr w:type="spellStart"/>
      <w:r>
        <w:rPr>
          <w:rFonts w:ascii="Times New Roman" w:hAnsi="Times New Roman" w:cs="Times New Roman"/>
          <w:color w:val="002060"/>
          <w:lang w:val="en-US"/>
        </w:rPr>
        <w:t>edu</w:t>
      </w:r>
      <w:proofErr w:type="spellEnd"/>
      <w:r w:rsidRPr="000A6310">
        <w:rPr>
          <w:rFonts w:ascii="Times New Roman" w:hAnsi="Times New Roman" w:cs="Times New Roman"/>
          <w:color w:val="002060"/>
        </w:rPr>
        <w:t>.</w:t>
      </w:r>
      <w:proofErr w:type="spellStart"/>
      <w:r>
        <w:rPr>
          <w:rFonts w:ascii="Times New Roman" w:hAnsi="Times New Roman" w:cs="Times New Roman"/>
          <w:color w:val="002060"/>
          <w:lang w:val="en-US"/>
        </w:rPr>
        <w:t>ua</w:t>
      </w:r>
      <w:proofErr w:type="spellEnd"/>
      <w:r w:rsidRPr="000A6310">
        <w:rPr>
          <w:rFonts w:ascii="Times New Roman" w:hAnsi="Times New Roman" w:cs="Times New Roman"/>
          <w:color w:val="002060"/>
        </w:rPr>
        <w:t>/</w:t>
      </w:r>
      <w:proofErr w:type="spellStart"/>
      <w:r>
        <w:rPr>
          <w:rFonts w:ascii="Times New Roman" w:hAnsi="Times New Roman" w:cs="Times New Roman"/>
          <w:color w:val="002060"/>
          <w:lang w:val="en-US"/>
        </w:rPr>
        <w:t>uz</w:t>
      </w:r>
      <w:proofErr w:type="spellEnd"/>
      <w:r w:rsidR="007B38B0" w:rsidRPr="000A6310">
        <w:rPr>
          <w:rFonts w:ascii="Times New Roman" w:hAnsi="Times New Roman" w:cs="Times New Roman"/>
          <w:b/>
          <w:color w:val="002060"/>
        </w:rPr>
        <w:t xml:space="preserve">                </w:t>
      </w:r>
      <w:r w:rsidR="00555B83" w:rsidRPr="000A6310">
        <w:rPr>
          <w:rFonts w:ascii="Times New Roman" w:hAnsi="Times New Roman" w:cs="Times New Roman"/>
          <w:b/>
          <w:color w:val="002060"/>
        </w:rPr>
        <w:t xml:space="preserve">   </w:t>
      </w:r>
    </w:p>
    <w:sectPr w:rsidR="00BB64C5" w:rsidRPr="000A6310" w:rsidSect="004376C5">
      <w:headerReference w:type="default" r:id="rId12"/>
      <w:pgSz w:w="11906" w:h="16838"/>
      <w:pgMar w:top="964" w:right="567" w:bottom="1418" w:left="1701" w:header="709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B7DBB4" w14:textId="77777777" w:rsidR="00D425E0" w:rsidRDefault="00D425E0" w:rsidP="000A042E">
      <w:r>
        <w:separator/>
      </w:r>
    </w:p>
  </w:endnote>
  <w:endnote w:type="continuationSeparator" w:id="0">
    <w:p w14:paraId="418C16D3" w14:textId="77777777" w:rsidR="00D425E0" w:rsidRDefault="00D425E0" w:rsidP="000A0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7553F" w14:textId="77777777" w:rsidR="00D425E0" w:rsidRDefault="00D425E0" w:rsidP="000A042E">
      <w:r>
        <w:separator/>
      </w:r>
    </w:p>
  </w:footnote>
  <w:footnote w:type="continuationSeparator" w:id="0">
    <w:p w14:paraId="28BDECC1" w14:textId="77777777" w:rsidR="00D425E0" w:rsidRDefault="00D425E0" w:rsidP="000A04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5627E" w14:textId="7677C65B" w:rsidR="000A6310" w:rsidRDefault="000A6310" w:rsidP="00A3665D">
    <w:pPr>
      <w:pStyle w:val="a4"/>
    </w:pPr>
  </w:p>
  <w:p w14:paraId="57DAC1AC" w14:textId="5A1D4048" w:rsidR="000A6310" w:rsidRDefault="000A6310" w:rsidP="004376C5">
    <w:pPr>
      <w:pStyle w:val="a4"/>
      <w:tabs>
        <w:tab w:val="clear" w:pos="4513"/>
        <w:tab w:val="clear" w:pos="9026"/>
        <w:tab w:val="left" w:pos="2708"/>
      </w:tabs>
    </w:pPr>
    <w:r>
      <w:tab/>
    </w:r>
  </w:p>
  <w:p w14:paraId="2FA3F95E" w14:textId="77777777" w:rsidR="000A6310" w:rsidRDefault="000A6310" w:rsidP="00A3665D">
    <w:pPr>
      <w:pStyle w:val="a4"/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ользователь">
    <w15:presenceInfo w15:providerId="None" w15:userId="Пользовател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8F"/>
    <w:rsid w:val="000257F7"/>
    <w:rsid w:val="00060904"/>
    <w:rsid w:val="00082A45"/>
    <w:rsid w:val="000A042E"/>
    <w:rsid w:val="000A6310"/>
    <w:rsid w:val="001C51D6"/>
    <w:rsid w:val="001C66FE"/>
    <w:rsid w:val="00225FB5"/>
    <w:rsid w:val="00272ED8"/>
    <w:rsid w:val="00334409"/>
    <w:rsid w:val="00351DC1"/>
    <w:rsid w:val="00382A80"/>
    <w:rsid w:val="003B3E85"/>
    <w:rsid w:val="003F79BF"/>
    <w:rsid w:val="0040687C"/>
    <w:rsid w:val="00434F3B"/>
    <w:rsid w:val="004376C5"/>
    <w:rsid w:val="004406EE"/>
    <w:rsid w:val="004643DA"/>
    <w:rsid w:val="004A5E56"/>
    <w:rsid w:val="004A650C"/>
    <w:rsid w:val="004B6AB8"/>
    <w:rsid w:val="004F538F"/>
    <w:rsid w:val="00505342"/>
    <w:rsid w:val="005145A0"/>
    <w:rsid w:val="00522AF7"/>
    <w:rsid w:val="00555B83"/>
    <w:rsid w:val="00561C20"/>
    <w:rsid w:val="005A769B"/>
    <w:rsid w:val="005D047E"/>
    <w:rsid w:val="005E7DAF"/>
    <w:rsid w:val="006B2DB6"/>
    <w:rsid w:val="006F4C48"/>
    <w:rsid w:val="00720773"/>
    <w:rsid w:val="007313F3"/>
    <w:rsid w:val="007A43B4"/>
    <w:rsid w:val="007B38B0"/>
    <w:rsid w:val="00802EED"/>
    <w:rsid w:val="00885703"/>
    <w:rsid w:val="008A676E"/>
    <w:rsid w:val="008B73E8"/>
    <w:rsid w:val="00980B15"/>
    <w:rsid w:val="009E0F9D"/>
    <w:rsid w:val="00A0542D"/>
    <w:rsid w:val="00A3665D"/>
    <w:rsid w:val="00A55271"/>
    <w:rsid w:val="00A75407"/>
    <w:rsid w:val="00AA3DB1"/>
    <w:rsid w:val="00AB490D"/>
    <w:rsid w:val="00AB60BA"/>
    <w:rsid w:val="00AB6F70"/>
    <w:rsid w:val="00AC5560"/>
    <w:rsid w:val="00AD1FA1"/>
    <w:rsid w:val="00AD504C"/>
    <w:rsid w:val="00AD67A1"/>
    <w:rsid w:val="00AF3CB9"/>
    <w:rsid w:val="00B042D6"/>
    <w:rsid w:val="00B40644"/>
    <w:rsid w:val="00BB12CC"/>
    <w:rsid w:val="00BB433D"/>
    <w:rsid w:val="00BB64C5"/>
    <w:rsid w:val="00BE7FA6"/>
    <w:rsid w:val="00C0227C"/>
    <w:rsid w:val="00CF04C6"/>
    <w:rsid w:val="00D04843"/>
    <w:rsid w:val="00D23070"/>
    <w:rsid w:val="00D34F7D"/>
    <w:rsid w:val="00D425E0"/>
    <w:rsid w:val="00DE7F18"/>
    <w:rsid w:val="00DF3C6E"/>
    <w:rsid w:val="00E040E0"/>
    <w:rsid w:val="00E5096A"/>
    <w:rsid w:val="00EE79EC"/>
    <w:rsid w:val="00FA0C81"/>
    <w:rsid w:val="00FB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9A56D"/>
  <w15:chartTrackingRefBased/>
  <w15:docId w15:val="{73B33E0F-00B3-1445-BE0E-3AEEE6A6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5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A042E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A042E"/>
  </w:style>
  <w:style w:type="paragraph" w:styleId="a6">
    <w:name w:val="footer"/>
    <w:basedOn w:val="a"/>
    <w:link w:val="a7"/>
    <w:uiPriority w:val="99"/>
    <w:unhideWhenUsed/>
    <w:rsid w:val="000A042E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A042E"/>
  </w:style>
  <w:style w:type="character" w:styleId="a8">
    <w:name w:val="annotation reference"/>
    <w:basedOn w:val="a0"/>
    <w:uiPriority w:val="99"/>
    <w:semiHidden/>
    <w:unhideWhenUsed/>
    <w:rsid w:val="005D047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D047E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D047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D047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D047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D047E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D047E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BB64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uz@ieu.edu.u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0E160D-2C00-4C71-87B9-2052A145EFE9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7626A-1C07-4FDF-8ACC-31C791ADC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</Pages>
  <Words>1993</Words>
  <Characters>11363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Падме Абкадырова</dc:creator>
  <cp:keywords/>
  <dc:description/>
  <cp:lastModifiedBy>Пользователь</cp:lastModifiedBy>
  <cp:revision>4</cp:revision>
  <cp:lastPrinted>2021-06-26T12:36:00Z</cp:lastPrinted>
  <dcterms:created xsi:type="dcterms:W3CDTF">2021-06-26T09:51:00Z</dcterms:created>
  <dcterms:modified xsi:type="dcterms:W3CDTF">2021-06-27T06:16:00Z</dcterms:modified>
</cp:coreProperties>
</file>